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project-description-for-dst-application"/>
      <w:r>
        <w:rPr/>
        <w:t>Project description for DST application</w:t>
      </w:r>
      <w:bookmarkEnd w:id="0"/>
    </w:p>
    <w:p>
      <w:pPr>
        <w:pStyle w:val="Heading2"/>
        <w:rPr/>
      </w:pPr>
      <w:bookmarkStart w:id="1" w:name="X4bd5e4fca4c74720add6d40327bc857b62ca0b4"/>
      <w:r>
        <w:rPr/>
        <w:t>Autoriseret institution / Authorised institution</w:t>
      </w:r>
      <w:bookmarkEnd w:id="1"/>
    </w:p>
    <w:p>
      <w:pPr>
        <w:pStyle w:val="FirstParagraph"/>
        <w:rPr/>
      </w:pPr>
      <w:r>
        <w:rPr/>
        <w:t>Steno Diabetes Center Aarhus (inst. nr. 574)</w:t>
        <w:br/>
        <w:t>Hedeager 3, 2. sal</w:t>
        <w:br/>
        <w:t>8200 Aarhus</w:t>
        <w:br/>
        <w:t>Denmark</w:t>
      </w:r>
    </w:p>
    <w:p>
      <w:pPr>
        <w:pStyle w:val="Heading2"/>
        <w:rPr/>
      </w:pPr>
      <w:bookmarkStart w:id="2" w:name="projekttitel-project-title"/>
      <w:r>
        <w:rPr/>
        <w:t>Projekttitel / Project title</w:t>
      </w:r>
      <w:bookmarkEnd w:id="2"/>
    </w:p>
    <w:p>
      <w:pPr>
        <w:pStyle w:val="FirstParagraph"/>
        <w:rPr/>
      </w:pPr>
      <w:commentRangeStart w:id="0"/>
      <w:r>
        <w:rPr/>
        <w:t>Transgenerational and life-course factors that influence risk for type 2 diabetes</w:t>
      </w:r>
      <w:commentRangeEnd w:id="0"/>
      <w:r>
        <w:commentReference w:id="0"/>
      </w:r>
      <w:r>
        <w:rPr/>
      </w:r>
    </w:p>
    <w:p>
      <w:pPr>
        <w:pStyle w:val="Heading2"/>
        <w:rPr/>
      </w:pPr>
      <w:bookmarkStart w:id="3" w:name="projektbeskrivelse-project-description"/>
      <w:r>
        <w:rPr/>
        <w:t>Projektbeskrivelse / Project description</w:t>
      </w:r>
      <w:bookmarkEnd w:id="3"/>
    </w:p>
    <w:p>
      <w:pPr>
        <w:pStyle w:val="FirstParagraph"/>
        <w:rPr/>
      </w:pPr>
      <w:r>
        <w:rPr/>
        <w:t>The overall aim of this project is to identify the contributions of family network</w:t>
      </w:r>
      <w:ins w:id="0" w:author="Gunnar Vase Toft" w:date="2020-12-09T09:33:00Z">
        <w:r>
          <w:rPr/>
          <w:t xml:space="preserve"> and </w:t>
        </w:r>
      </w:ins>
      <w:del w:id="1" w:author="Gunnar Vase Toft" w:date="2020-12-09T09:34:00Z">
        <w:r>
          <w:rPr/>
          <w:delText xml:space="preserve"> </w:delText>
        </w:r>
      </w:del>
      <w:del w:id="2" w:author="Gunnar Vase Toft" w:date="2020-12-09T09:33:00Z">
        <w:r>
          <w:rPr/>
          <w:delText xml:space="preserve">and characteristics and </w:delText>
        </w:r>
      </w:del>
      <w:del w:id="3" w:author="Gunnar Vase Toft" w:date="2020-12-09T09:32:00Z">
        <w:r>
          <w:rPr/>
          <w:delText xml:space="preserve">early </w:delText>
        </w:r>
      </w:del>
      <w:r>
        <w:rPr/>
        <w:t>life</w:t>
      </w:r>
      <w:ins w:id="4" w:author="Gunnar Vase Toft" w:date="2020-12-09T09:32:00Z">
        <w:r>
          <w:rPr/>
          <w:t xml:space="preserve"> course</w:t>
        </w:r>
      </w:ins>
      <w:r>
        <w:rPr/>
        <w:t xml:space="preserve"> </w:t>
      </w:r>
      <w:del w:id="5" w:author="Gunnar Vase Toft" w:date="2020-12-09T09:34:00Z">
        <w:r>
          <w:rPr/>
          <w:delText>factors</w:delText>
        </w:r>
      </w:del>
      <w:ins w:id="6" w:author="Gunnar Vase Toft" w:date="2020-12-09T09:34:00Z">
        <w:r>
          <w:rPr/>
          <w:t>factors</w:t>
        </w:r>
      </w:ins>
      <w:r>
        <w:rPr/>
        <w:t xml:space="preserve"> on the development, management, and care of </w:t>
      </w:r>
      <w:commentRangeStart w:id="1"/>
      <w:r>
        <w:rPr/>
        <w:t xml:space="preserve">type 2 diabetes </w:t>
      </w:r>
      <w:r>
        <w:rPr/>
      </w:r>
      <w:commentRangeEnd w:id="1"/>
      <w:r>
        <w:commentReference w:id="1"/>
      </w:r>
      <w:r>
        <w:rPr/>
        <w:t xml:space="preserve">and </w:t>
      </w:r>
      <w:commentRangeStart w:id="2"/>
      <w:r>
        <w:rPr/>
        <w:t>its complications</w:t>
      </w:r>
      <w:r>
        <w:rPr/>
      </w:r>
      <w:commentRangeEnd w:id="2"/>
      <w:r>
        <w:commentReference w:id="2"/>
      </w:r>
      <w:r>
        <w:rPr/>
        <w:t>.</w:t>
      </w:r>
    </w:p>
    <w:p>
      <w:pPr>
        <w:pStyle w:val="TextBody"/>
        <w:rPr/>
      </w:pPr>
      <w:r>
        <w:rPr/>
        <w:t xml:space="preserve">Type 2 diabetes is a complex, multi-factorial disease that is influenced </w:t>
      </w:r>
      <w:del w:id="7" w:author="Gunnar Vase Toft" w:date="2020-12-09T09:35:00Z">
        <w:r>
          <w:rPr/>
          <w:delText xml:space="preserve">by </w:delText>
        </w:r>
      </w:del>
      <w:r>
        <w:rPr/>
        <w:t>throughout the life-course from individual as well as social factors. Behavioural risk factors and socioeconomic conditions cluster in families and their influence depends on the timing and accumulation of exposures. For instance, poor childhood socioeconomic status (SES) can impact final educational attainment, adult SES, and lifestyle and behavioural characteristics, which ultimately influences an individual’s metabolic capacity to regulate glucose and subsequent risk for diabetes.</w:t>
      </w:r>
    </w:p>
    <w:p>
      <w:pPr>
        <w:pStyle w:val="TextBody"/>
        <w:rPr/>
      </w:pPr>
      <w:r>
        <w:rPr/>
        <w:t xml:space="preserve">This project will contribute to a broader and deeper understanding </w:t>
      </w:r>
      <w:del w:id="8" w:author="Gunnar Vase Toft" w:date="2020-12-09T09:37:00Z">
        <w:r>
          <w:rPr/>
          <w:delText xml:space="preserve">into </w:delText>
        </w:r>
      </w:del>
      <w:ins w:id="9" w:author="Gunnar Vase Toft" w:date="2020-12-09T09:37:00Z">
        <w:r>
          <w:rPr/>
          <w:t xml:space="preserve">of </w:t>
        </w:r>
      </w:ins>
      <w:r>
        <w:rPr/>
        <w:t>the role that these factors play with the development and progression of diabetes. Using the findings from this project we hope to model several potential public health strategies that could impact the prevention and management of diabetes</w:t>
      </w:r>
      <w:ins w:id="10" w:author="Gunnar Vase Toft" w:date="2020-12-15T09:54:00Z">
        <w:r>
          <w:rPr/>
          <w:t xml:space="preserve"> and </w:t>
        </w:r>
      </w:ins>
      <w:ins w:id="11" w:author="Gunnar Vase Toft" w:date="2020-12-15T09:55:00Z">
        <w:r>
          <w:rPr/>
          <w:t>disease</w:t>
        </w:r>
      </w:ins>
      <w:ins w:id="12" w:author="Gunnar Vase Toft" w:date="2020-12-15T09:56:00Z">
        <w:r>
          <w:rPr/>
          <w:t>s</w:t>
        </w:r>
      </w:ins>
      <w:ins w:id="13" w:author="Gunnar Vase Toft" w:date="2020-12-15T09:55:00Z">
        <w:r>
          <w:rPr/>
          <w:t xml:space="preserve"> following diabetes</w:t>
        </w:r>
      </w:ins>
      <w:r>
        <w:rPr/>
        <w:t>.</w:t>
      </w:r>
    </w:p>
    <w:p>
      <w:pPr>
        <w:pStyle w:val="TextBody"/>
        <w:rPr/>
      </w:pPr>
      <w:r>
        <w:rPr/>
        <w:t>A key feature to this project is the integration of external data sources, such as longitudinal cohort studies, with the register data. We aim to apply causal and predictive statistical methods to best use the data available from the integrat</w:t>
      </w:r>
      <w:del w:id="14" w:author="Gunnar Vase Toft" w:date="2020-12-09T09:47:00Z">
        <w:r>
          <w:rPr/>
          <w:delText>ion.</w:delText>
        </w:r>
      </w:del>
      <w:ins w:id="15" w:author="Gunnar Vase Toft" w:date="2020-12-09T09:47:00Z">
        <w:r>
          <w:rPr/>
          <w:t>ed data sources.</w:t>
        </w:r>
      </w:ins>
    </w:p>
    <w:p>
      <w:pPr>
        <w:pStyle w:val="Heading2"/>
        <w:rPr/>
      </w:pPr>
      <w:bookmarkStart w:id="4" w:name="population-population"/>
      <w:r>
        <w:rPr/>
        <w:t>Population / Population</w:t>
      </w:r>
      <w:bookmarkEnd w:id="4"/>
    </w:p>
    <w:p>
      <w:pPr>
        <w:pStyle w:val="FirstParagraph"/>
        <w:rPr/>
      </w:pPr>
      <w:r>
        <w:rPr/>
        <w:t>In order to identify familial relations through individuals’ life course trajectory, the population requested covers all individuals, alive or deceased, who live or lived in Denmark from 1 January 1970 to 31 December 2020 (~8.5 million people). Key requirements are:</w:t>
      </w:r>
    </w:p>
    <w:p>
      <w:pPr>
        <w:pStyle w:val="Compact"/>
        <w:numPr>
          <w:ilvl w:val="0"/>
          <w:numId w:val="1"/>
        </w:numPr>
        <w:rPr/>
      </w:pPr>
      <w:r>
        <w:rPr/>
        <w:t>Data on parents of those born starting from 1970 as well as data throughout their early life and childhood.</w:t>
      </w:r>
    </w:p>
    <w:p>
      <w:pPr>
        <w:pStyle w:val="Compact"/>
        <w:numPr>
          <w:ilvl w:val="0"/>
          <w:numId w:val="1"/>
        </w:numPr>
        <w:rPr/>
      </w:pPr>
      <w:ins w:id="16" w:author="Gunnar Vase Toft" w:date="2020-12-09T09:49:00Z">
        <w:r>
          <w:rPr/>
          <w:t xml:space="preserve">Minimum </w:t>
        </w:r>
      </w:ins>
      <w:del w:id="17" w:author="Gunnar Vase Toft" w:date="2020-12-09T09:49:00Z">
        <w:r>
          <w:rPr/>
          <w:delText>T</w:delText>
        </w:r>
      </w:del>
      <w:ins w:id="18" w:author="Gunnar Vase Toft" w:date="2020-12-09T09:49:00Z">
        <w:r>
          <w:rPr/>
          <w:t>t</w:t>
        </w:r>
      </w:ins>
      <w:r>
        <w:rPr/>
        <w:t xml:space="preserve">wo </w:t>
      </w:r>
      <w:del w:id="19" w:author="Gunnar Vase Toft" w:date="2020-12-09T09:49:00Z">
        <w:r>
          <w:rPr/>
          <w:delText>or three</w:delText>
        </w:r>
      </w:del>
      <w:ins w:id="20" w:author="Gunnar Vase Toft" w:date="2020-12-09T09:49:00Z">
        <w:r>
          <w:rPr/>
          <w:t>and up to four</w:t>
        </w:r>
      </w:ins>
      <w:r>
        <w:rPr/>
        <w:t xml:space="preserve">-generation </w:t>
      </w:r>
      <w:del w:id="21" w:author="Gunnar Vase Toft" w:date="2020-12-09T09:49:00Z">
        <w:r>
          <w:rPr/>
          <w:delText xml:space="preserve">(even four) </w:delText>
        </w:r>
      </w:del>
      <w:r>
        <w:rPr/>
        <w:t>pedigree in which index individuals have linkage to their parents, siblings, half-siblings, and spouses. Index individuals are defined as those individuals that serve as a reference to identify family relations and which will be followed with regards to the outcome.</w:t>
      </w:r>
    </w:p>
    <w:p>
      <w:pPr>
        <w:pStyle w:val="Heading2"/>
        <w:rPr/>
      </w:pPr>
      <w:bookmarkStart w:id="5" w:name="variabelindhold-variables-included"/>
      <w:r>
        <w:rPr/>
        <w:t>Variabelindhold / Variables included</w:t>
      </w:r>
      <w:bookmarkEnd w:id="5"/>
    </w:p>
    <w:p>
      <w:pPr>
        <w:pStyle w:val="FirstParagraph"/>
        <w:rPr/>
      </w:pPr>
      <w:r>
        <w:rPr/>
        <w:t>All variables can be de-identified (direct identification is not needed). List of requested variables is found in the tables at the end of the document.</w:t>
      </w:r>
    </w:p>
    <w:p>
      <w:pPr>
        <w:pStyle w:val="TextBody"/>
        <w:rPr/>
      </w:pPr>
      <w:r>
        <w:rPr/>
        <w:t>Registers requested are:</w:t>
      </w:r>
    </w:p>
    <w:p>
      <w:pPr>
        <w:pStyle w:val="Compact"/>
        <w:numPr>
          <w:ilvl w:val="0"/>
          <w:numId w:val="8"/>
        </w:numPr>
        <w:rPr/>
      </w:pPr>
      <w:r>
        <w:rPr/>
        <w:t>AKM: Arbejdsklassifikationsmodulet / The work classification module</w:t>
      </w:r>
    </w:p>
    <w:p>
      <w:pPr>
        <w:pStyle w:val="Compact"/>
        <w:numPr>
          <w:ilvl w:val="0"/>
          <w:numId w:val="8"/>
        </w:numPr>
        <w:rPr/>
      </w:pPr>
      <w:r>
        <w:rPr/>
        <w:t>BEF: Befolkningen / The population</w:t>
      </w:r>
    </w:p>
    <w:p>
      <w:pPr>
        <w:pStyle w:val="Compact"/>
        <w:numPr>
          <w:ilvl w:val="0"/>
          <w:numId w:val="8"/>
        </w:numPr>
        <w:rPr/>
      </w:pPr>
      <w:commentRangeStart w:id="3"/>
      <w:r>
        <w:rPr/>
        <w:t>BYSTRB: Bystørrelser bopæle / City sizes residences</w:t>
      </w:r>
      <w:commentRangeEnd w:id="3"/>
      <w:r>
        <w:commentReference w:id="3"/>
      </w:r>
      <w:r>
        <w:rPr/>
      </w:r>
    </w:p>
    <w:p>
      <w:pPr>
        <w:pStyle w:val="Compact"/>
        <w:numPr>
          <w:ilvl w:val="0"/>
          <w:numId w:val="8"/>
        </w:numPr>
        <w:rPr/>
      </w:pPr>
      <w:r>
        <w:rPr/>
        <w:t>DOD: Døde i Danmark / Died in Denmark</w:t>
      </w:r>
    </w:p>
    <w:p>
      <w:pPr>
        <w:pStyle w:val="Compact"/>
        <w:numPr>
          <w:ilvl w:val="0"/>
          <w:numId w:val="8"/>
        </w:numPr>
        <w:rPr/>
      </w:pPr>
      <w:r>
        <w:rPr/>
        <w:t xml:space="preserve">DODSAASG: Dødsårsagsregister </w:t>
      </w:r>
      <w:commentRangeStart w:id="4"/>
      <w:r>
        <w:rPr/>
        <w:t>/ Cause of death register</w:t>
      </w:r>
      <w:commentRangeEnd w:id="4"/>
      <w:r>
        <w:commentReference w:id="4"/>
      </w:r>
      <w:r>
        <w:rPr/>
      </w:r>
    </w:p>
    <w:p>
      <w:pPr>
        <w:pStyle w:val="Compact"/>
        <w:numPr>
          <w:ilvl w:val="0"/>
          <w:numId w:val="8"/>
        </w:numPr>
        <w:rPr/>
      </w:pPr>
      <w:r>
        <w:rPr/>
        <w:t>FAHU: Husstande / Households</w:t>
      </w:r>
    </w:p>
    <w:p>
      <w:pPr>
        <w:pStyle w:val="Compact"/>
        <w:numPr>
          <w:ilvl w:val="0"/>
          <w:numId w:val="8"/>
        </w:numPr>
        <w:rPr/>
      </w:pPr>
      <w:r>
        <w:rPr/>
        <w:t>FAIK: Familieindkomster / Family income</w:t>
      </w:r>
    </w:p>
    <w:p>
      <w:pPr>
        <w:pStyle w:val="Compact"/>
        <w:numPr>
          <w:ilvl w:val="0"/>
          <w:numId w:val="8"/>
        </w:numPr>
        <w:rPr/>
      </w:pPr>
      <w:r>
        <w:rPr/>
        <w:t>FAIN: Husstande og familier / Households and families</w:t>
      </w:r>
    </w:p>
    <w:p>
      <w:pPr>
        <w:pStyle w:val="Compact"/>
        <w:numPr>
          <w:ilvl w:val="0"/>
          <w:numId w:val="8"/>
        </w:numPr>
        <w:rPr/>
      </w:pPr>
      <w:commentRangeStart w:id="5"/>
      <w:r>
        <w:rPr/>
        <w:t>FAM: TO UPDATE / TO UPDATE</w:t>
      </w:r>
      <w:commentRangeEnd w:id="5"/>
      <w:r>
        <w:commentReference w:id="5"/>
      </w:r>
      <w:r>
        <w:rPr/>
      </w:r>
    </w:p>
    <w:p>
      <w:pPr>
        <w:pStyle w:val="Compact"/>
        <w:numPr>
          <w:ilvl w:val="0"/>
          <w:numId w:val="8"/>
        </w:numPr>
        <w:rPr/>
      </w:pPr>
      <w:r>
        <w:rPr/>
        <w:t>FTBARN: Fertilitet - børn / Fertility - children</w:t>
      </w:r>
    </w:p>
    <w:p>
      <w:pPr>
        <w:pStyle w:val="Compact"/>
        <w:numPr>
          <w:ilvl w:val="0"/>
          <w:numId w:val="8"/>
        </w:numPr>
        <w:rPr/>
      </w:pPr>
      <w:r>
        <w:rPr/>
        <w:t>FTDB: Fertilitetsdatabasen børn / Fertility database children</w:t>
      </w:r>
    </w:p>
    <w:p>
      <w:pPr>
        <w:pStyle w:val="Compact"/>
        <w:numPr>
          <w:ilvl w:val="0"/>
          <w:numId w:val="8"/>
        </w:numPr>
        <w:rPr/>
      </w:pPr>
      <w:r>
        <w:rPr/>
        <w:t>FTDK: Fertilitetsdatabasen paritetsfil kvinder / Fertility database parity file women</w:t>
      </w:r>
    </w:p>
    <w:p>
      <w:pPr>
        <w:pStyle w:val="Compact"/>
        <w:numPr>
          <w:ilvl w:val="0"/>
          <w:numId w:val="8"/>
        </w:numPr>
        <w:rPr/>
      </w:pPr>
      <w:r>
        <w:rPr/>
        <w:t>FTDM: Fertilitetsdatabasen paritetsfil mænd / Fertility database parity file men</w:t>
      </w:r>
    </w:p>
    <w:p>
      <w:pPr>
        <w:pStyle w:val="Compact"/>
        <w:numPr>
          <w:ilvl w:val="0"/>
          <w:numId w:val="8"/>
        </w:numPr>
        <w:rPr/>
      </w:pPr>
      <w:r>
        <w:rPr/>
        <w:t>FTFORAEL: Fertilitet - forælder / Fertility - parent</w:t>
      </w:r>
    </w:p>
    <w:p>
      <w:pPr>
        <w:pStyle w:val="Compact"/>
        <w:numPr>
          <w:ilvl w:val="0"/>
          <w:numId w:val="8"/>
        </w:numPr>
        <w:rPr/>
      </w:pPr>
      <w:r>
        <w:rPr/>
        <w:t>FTNAEVN: Fertilitet - Nævner / Fertility - Mentions</w:t>
      </w:r>
    </w:p>
    <w:p>
      <w:pPr>
        <w:pStyle w:val="Compact"/>
        <w:numPr>
          <w:ilvl w:val="0"/>
          <w:numId w:val="8"/>
        </w:numPr>
        <w:rPr/>
      </w:pPr>
      <w:commentRangeStart w:id="6"/>
      <w:r>
        <w:rPr/>
        <w:t>HUST: TO UPDATE / TO UPDATE</w:t>
      </w:r>
      <w:commentRangeEnd w:id="6"/>
      <w:r>
        <w:commentReference w:id="6"/>
      </w:r>
      <w:r>
        <w:rPr/>
      </w:r>
    </w:p>
    <w:p>
      <w:pPr>
        <w:pStyle w:val="Compact"/>
        <w:numPr>
          <w:ilvl w:val="0"/>
          <w:numId w:val="8"/>
        </w:numPr>
        <w:rPr/>
      </w:pPr>
      <w:commentRangeStart w:id="7"/>
      <w:r>
        <w:rPr/>
        <w:t>IDA: TO UPDATE / TO UPDATE</w:t>
      </w:r>
      <w:commentRangeEnd w:id="7"/>
      <w:r>
        <w:commentReference w:id="7"/>
      </w:r>
      <w:r>
        <w:rPr/>
      </w:r>
    </w:p>
    <w:p>
      <w:pPr>
        <w:pStyle w:val="Compact"/>
        <w:numPr>
          <w:ilvl w:val="0"/>
          <w:numId w:val="8"/>
        </w:numPr>
        <w:rPr/>
      </w:pPr>
      <w:r>
        <w:rPr/>
        <w:t>IEPE: Indvandrere og Efterkommere / Immigrants and Descendants</w:t>
      </w:r>
    </w:p>
    <w:p>
      <w:pPr>
        <w:pStyle w:val="Compact"/>
        <w:numPr>
          <w:ilvl w:val="0"/>
          <w:numId w:val="8"/>
        </w:numPr>
        <w:rPr/>
      </w:pPr>
      <w:r>
        <w:rPr/>
        <w:t>IND: Indkomst / Income</w:t>
      </w:r>
    </w:p>
    <w:p>
      <w:pPr>
        <w:pStyle w:val="Compact"/>
        <w:numPr>
          <w:ilvl w:val="0"/>
          <w:numId w:val="8"/>
        </w:numPr>
        <w:rPr/>
      </w:pPr>
      <w:r>
        <w:rPr/>
        <w:t>INDH: TO UPDATE / TO UPDATE</w:t>
      </w:r>
    </w:p>
    <w:p>
      <w:pPr>
        <w:pStyle w:val="Compact"/>
        <w:numPr>
          <w:ilvl w:val="0"/>
          <w:numId w:val="8"/>
        </w:numPr>
        <w:rPr/>
      </w:pPr>
      <w:r>
        <w:rPr/>
        <w:t>INDK: TO UPDATE / TO UPDATE</w:t>
      </w:r>
    </w:p>
    <w:p>
      <w:pPr>
        <w:pStyle w:val="Compact"/>
        <w:numPr>
          <w:ilvl w:val="0"/>
          <w:numId w:val="8"/>
        </w:numPr>
        <w:rPr/>
      </w:pPr>
      <w:commentRangeStart w:id="8"/>
      <w:r>
        <w:rPr/>
        <w:t>LABKA: TO UPDATE / TO UPDATE</w:t>
      </w:r>
      <w:commentRangeEnd w:id="8"/>
      <w:r>
        <w:commentReference w:id="8"/>
      </w:r>
      <w:r>
        <w:rPr/>
      </w:r>
    </w:p>
    <w:p>
      <w:pPr>
        <w:pStyle w:val="Compact"/>
        <w:numPr>
          <w:ilvl w:val="0"/>
          <w:numId w:val="8"/>
        </w:numPr>
        <w:rPr/>
      </w:pPr>
      <w:r>
        <w:rPr/>
        <w:t>LMDB: Lægemiddeldatabasen / The drug database</w:t>
      </w:r>
    </w:p>
    <w:p>
      <w:pPr>
        <w:pStyle w:val="Compact"/>
        <w:numPr>
          <w:ilvl w:val="0"/>
          <w:numId w:val="8"/>
        </w:numPr>
        <w:rPr/>
      </w:pPr>
      <w:r>
        <w:rPr/>
        <w:t>LPR_ADM: Landspatientregistret - administrative oplysninger / National Patient Register - administrative information</w:t>
      </w:r>
    </w:p>
    <w:p>
      <w:pPr>
        <w:pStyle w:val="Compact"/>
        <w:numPr>
          <w:ilvl w:val="0"/>
          <w:numId w:val="8"/>
        </w:numPr>
        <w:rPr/>
      </w:pPr>
      <w:r>
        <w:rPr/>
        <w:t>LPR_BES: Landspatientregistret - ambulante besøgsdatoer / National Patient Register - outpatient visit dates</w:t>
      </w:r>
    </w:p>
    <w:p>
      <w:pPr>
        <w:pStyle w:val="Compact"/>
        <w:numPr>
          <w:ilvl w:val="0"/>
          <w:numId w:val="8"/>
        </w:numPr>
        <w:rPr/>
      </w:pPr>
      <w:r>
        <w:rPr/>
        <w:t>LPR_DIAG: Landspatientregistret - diagnoser / National Patient Register - diagnoses</w:t>
      </w:r>
    </w:p>
    <w:p>
      <w:pPr>
        <w:pStyle w:val="Compact"/>
        <w:numPr>
          <w:ilvl w:val="0"/>
          <w:numId w:val="8"/>
        </w:numPr>
        <w:rPr/>
      </w:pPr>
      <w:r>
        <w:rPr/>
        <w:t>LPR_OPR: Landspatientregistret - operationer efter ICD8 klassifikationen / National Patient Register - operations according to the ICD8 classification</w:t>
      </w:r>
    </w:p>
    <w:p>
      <w:pPr>
        <w:pStyle w:val="Compact"/>
        <w:numPr>
          <w:ilvl w:val="0"/>
          <w:numId w:val="8"/>
        </w:numPr>
        <w:rPr/>
      </w:pPr>
      <w:commentRangeStart w:id="9"/>
      <w:r>
        <w:rPr/>
        <w:t>LPR_PSYK: TO UPDATE / TO UPDATE</w:t>
      </w:r>
      <w:commentRangeEnd w:id="9"/>
      <w:r>
        <w:commentReference w:id="9"/>
      </w:r>
      <w:r>
        <w:rPr/>
      </w:r>
    </w:p>
    <w:p>
      <w:pPr>
        <w:pStyle w:val="Compact"/>
        <w:numPr>
          <w:ilvl w:val="0"/>
          <w:numId w:val="8"/>
        </w:numPr>
        <w:rPr/>
      </w:pPr>
      <w:r>
        <w:rPr/>
        <w:t>LPR_SKSOP</w:t>
      </w:r>
      <w:ins w:id="22" w:author="Gunnar Vase Toft" w:date="2020-12-09T10:50:00Z">
        <w:r>
          <w:rPr/>
          <w:t>R</w:t>
        </w:r>
      </w:ins>
      <w:r>
        <w:rPr/>
        <w:t xml:space="preserve">: </w:t>
      </w:r>
      <w:del w:id="23" w:author="Gunnar Vase Toft" w:date="2020-12-09T10:51:00Z">
        <w:r>
          <w:rPr/>
          <w:delText>TO UPDATE / TO UPDATE</w:delText>
        </w:r>
      </w:del>
      <w:ins w:id="24" w:author="Gunnar Vase Toft" w:date="2020-12-09T10:51:00Z">
        <w:r>
          <w:rPr/>
          <w:t xml:space="preserve">Landspatientregistret - operationer / National Patient Register - operations </w:t>
        </w:r>
      </w:ins>
    </w:p>
    <w:p>
      <w:pPr>
        <w:pStyle w:val="Compact"/>
        <w:numPr>
          <w:ilvl w:val="0"/>
          <w:numId w:val="8"/>
        </w:numPr>
        <w:rPr/>
      </w:pPr>
      <w:r>
        <w:rPr/>
        <w:t>LPR_SKSUBE: Landspatientregistret - undersøgelser og behandlinger / National Patient Register - examinations and treatments</w:t>
      </w:r>
    </w:p>
    <w:p>
      <w:pPr>
        <w:pStyle w:val="Compact"/>
        <w:numPr>
          <w:ilvl w:val="0"/>
          <w:numId w:val="8"/>
        </w:numPr>
        <w:rPr/>
      </w:pPr>
      <w:r>
        <w:rPr/>
        <w:t>LPRMFRDF: Dødfødte ud fra LPR / Stillbirths from LPR</w:t>
      </w:r>
    </w:p>
    <w:p>
      <w:pPr>
        <w:pStyle w:val="Compact"/>
        <w:numPr>
          <w:ilvl w:val="0"/>
          <w:numId w:val="8"/>
        </w:numPr>
        <w:rPr/>
      </w:pPr>
      <w:r>
        <w:rPr/>
        <w:t>LPRMFRLF: Levendefødte ud fra LPR / Live births from LPR</w:t>
      </w:r>
    </w:p>
    <w:p>
      <w:pPr>
        <w:pStyle w:val="Compact"/>
        <w:numPr>
          <w:ilvl w:val="0"/>
          <w:numId w:val="8"/>
        </w:numPr>
        <w:rPr/>
      </w:pPr>
      <w:r>
        <w:rPr/>
        <w:t>MFR: Levendefødte fra det medicinske fødselsregister / Live births from the Medical Birth Register</w:t>
      </w:r>
    </w:p>
    <w:p>
      <w:pPr>
        <w:pStyle w:val="Compact"/>
        <w:numPr>
          <w:ilvl w:val="0"/>
          <w:numId w:val="8"/>
        </w:numPr>
        <w:rPr/>
      </w:pPr>
      <w:r>
        <w:rPr/>
        <w:t>PRIV_ADM: Landspatientregistret private sygehuse - administrative oplysninger / National Patient Register private hospitals - administrative information</w:t>
      </w:r>
    </w:p>
    <w:p>
      <w:pPr>
        <w:pStyle w:val="Compact"/>
        <w:numPr>
          <w:ilvl w:val="0"/>
          <w:numId w:val="8"/>
        </w:numPr>
        <w:rPr/>
      </w:pPr>
      <w:r>
        <w:rPr/>
        <w:t>PRIV_DIAG: Landspatientregistret private sygehuse - diagnoser / National Patient Register of private hospitals - diagnoses</w:t>
      </w:r>
    </w:p>
    <w:p>
      <w:pPr>
        <w:pStyle w:val="Compact"/>
        <w:numPr>
          <w:ilvl w:val="0"/>
          <w:numId w:val="8"/>
        </w:numPr>
        <w:rPr/>
      </w:pPr>
      <w:r>
        <w:rPr/>
        <w:t>PRIV_SKSOPR: Landspatientregistret private sygehuse - operationer / National Patient Register of Private Hospitals - Operations</w:t>
      </w:r>
    </w:p>
    <w:p>
      <w:pPr>
        <w:pStyle w:val="Compact"/>
        <w:numPr>
          <w:ilvl w:val="0"/>
          <w:numId w:val="8"/>
        </w:numPr>
        <w:rPr/>
      </w:pPr>
      <w:r>
        <w:rPr/>
        <w:t>PRIV_SKSUBE: Landspatientregistret private sygehuse - undersøgelser og behandlinger / National Patient Register private hospitals - examinations and treatments</w:t>
      </w:r>
    </w:p>
    <w:p>
      <w:pPr>
        <w:pStyle w:val="Compact"/>
        <w:numPr>
          <w:ilvl w:val="0"/>
          <w:numId w:val="8"/>
        </w:numPr>
        <w:rPr/>
      </w:pPr>
      <w:commentRangeStart w:id="10"/>
      <w:r>
        <w:rPr/>
        <w:t>PUOB: TO UPDATE / TO UPDATE</w:t>
      </w:r>
      <w:commentRangeEnd w:id="10"/>
      <w:r>
        <w:commentReference w:id="10"/>
      </w:r>
      <w:r>
        <w:rPr/>
      </w:r>
    </w:p>
    <w:p>
      <w:pPr>
        <w:pStyle w:val="Compact"/>
        <w:numPr>
          <w:ilvl w:val="0"/>
          <w:numId w:val="8"/>
        </w:numPr>
        <w:rPr/>
      </w:pPr>
      <w:r>
        <w:rPr/>
        <w:t>RAS: Registerbaserede arbejdsstyrkestatistik / Register-based labor force statistics</w:t>
      </w:r>
    </w:p>
    <w:p>
      <w:pPr>
        <w:pStyle w:val="Compact"/>
        <w:numPr>
          <w:ilvl w:val="0"/>
          <w:numId w:val="8"/>
        </w:numPr>
        <w:rPr/>
      </w:pPr>
      <w:commentRangeStart w:id="11"/>
      <w:r>
        <w:rPr/>
        <w:t>SER: Sessionsregister / Conscription Registry</w:t>
      </w:r>
      <w:commentRangeEnd w:id="11"/>
      <w:r>
        <w:commentReference w:id="11"/>
      </w:r>
      <w:r>
        <w:rPr/>
      </w:r>
    </w:p>
    <w:p>
      <w:pPr>
        <w:pStyle w:val="Compact"/>
        <w:numPr>
          <w:ilvl w:val="0"/>
          <w:numId w:val="8"/>
        </w:numPr>
        <w:rPr/>
      </w:pPr>
      <w:r>
        <w:rPr/>
        <w:t>SHSS: Sammenhængende socialstatistik / Coherent social statistics</w:t>
      </w:r>
    </w:p>
    <w:p>
      <w:pPr>
        <w:pStyle w:val="Compact"/>
        <w:numPr>
          <w:ilvl w:val="0"/>
          <w:numId w:val="8"/>
        </w:numPr>
        <w:rPr/>
      </w:pPr>
      <w:r>
        <w:rPr/>
        <w:t>SSNV: Sammenhængende socialstatistik nettovarigheder / Coherent social statistics net durations</w:t>
      </w:r>
    </w:p>
    <w:p>
      <w:pPr>
        <w:pStyle w:val="Compact"/>
        <w:numPr>
          <w:ilvl w:val="0"/>
          <w:numId w:val="8"/>
        </w:numPr>
        <w:rPr/>
      </w:pPr>
      <w:r>
        <w:rPr/>
        <w:t>SSSY: Sygesikring (6-cifret) / Health insurance (6-digit)</w:t>
      </w:r>
    </w:p>
    <w:p>
      <w:pPr>
        <w:pStyle w:val="Compact"/>
        <w:numPr>
          <w:ilvl w:val="0"/>
          <w:numId w:val="8"/>
        </w:numPr>
        <w:rPr/>
      </w:pPr>
      <w:r>
        <w:rPr/>
        <w:t>SYSI: Sygesikring (</w:t>
      </w:r>
      <w:del w:id="25" w:author="Gunnar Vase Toft" w:date="2020-12-09T11:12:00Z">
        <w:r>
          <w:rPr/>
          <w:delText>6-cifret</w:delText>
        </w:r>
      </w:del>
      <w:ins w:id="26" w:author="Gunnar Vase Toft" w:date="2020-12-09T11:12:00Z">
        <w:r>
          <w:rPr/>
          <w:t>sikringsgruppe</w:t>
        </w:r>
      </w:ins>
      <w:r>
        <w:rPr/>
        <w:t xml:space="preserve">) / Health insurance </w:t>
      </w:r>
      <w:del w:id="27" w:author="Gunnar Vase Toft" w:date="2020-12-09T11:13:00Z">
        <w:r>
          <w:rPr/>
          <w:delText>(6-digit</w:delText>
        </w:r>
      </w:del>
      <w:ins w:id="28" w:author="Gunnar Vase Toft" w:date="2020-12-09T11:13:00Z">
        <w:r>
          <w:rPr/>
          <w:t>group</w:t>
        </w:r>
      </w:ins>
      <w:r>
        <w:rPr/>
        <w:t>)</w:t>
      </w:r>
    </w:p>
    <w:p>
      <w:pPr>
        <w:pStyle w:val="Compact"/>
        <w:numPr>
          <w:ilvl w:val="0"/>
          <w:numId w:val="8"/>
        </w:numPr>
        <w:rPr/>
      </w:pPr>
      <w:r>
        <w:rPr/>
        <w:t>SYST: Sygesikring (4-cifret) / Health insurance (4-digit)</w:t>
      </w:r>
    </w:p>
    <w:p>
      <w:pPr>
        <w:pStyle w:val="Compact"/>
        <w:numPr>
          <w:ilvl w:val="0"/>
          <w:numId w:val="8"/>
        </w:numPr>
        <w:rPr/>
      </w:pPr>
      <w:r>
        <w:rPr/>
        <w:t>UAF_ADM: Landspatientregistret uafsluttede kontakter - administrative oplysninger / National Patient Register unfinished contacts - administrative information</w:t>
      </w:r>
    </w:p>
    <w:p>
      <w:pPr>
        <w:pStyle w:val="Compact"/>
        <w:numPr>
          <w:ilvl w:val="0"/>
          <w:numId w:val="8"/>
        </w:numPr>
        <w:rPr/>
      </w:pPr>
      <w:r>
        <w:rPr/>
        <w:t>UAF_BES: Landspatientregistret uafsluttede kontakter - ambulante besøgsdatoer / National Patient Register unfinished contacts - outpatient visit dates</w:t>
      </w:r>
    </w:p>
    <w:p>
      <w:pPr>
        <w:pStyle w:val="Compact"/>
        <w:numPr>
          <w:ilvl w:val="0"/>
          <w:numId w:val="8"/>
        </w:numPr>
        <w:rPr/>
      </w:pPr>
      <w:r>
        <w:rPr/>
        <w:t>UAF_DIAG: Landspatientregistret uafsluttede kontakter - diagnoser / National Patient Register unfinished contacts - diagnoses</w:t>
      </w:r>
    </w:p>
    <w:p>
      <w:pPr>
        <w:pStyle w:val="Compact"/>
        <w:numPr>
          <w:ilvl w:val="0"/>
          <w:numId w:val="8"/>
        </w:numPr>
        <w:rPr/>
      </w:pPr>
      <w:r>
        <w:rPr/>
        <w:t>UAF_OPR: Landspatientregistret uafsluttede kontakter - operationer efter ICD8 klassifikationen / National Patient Register unfinished contacts - operations according to the ICD8 classification</w:t>
      </w:r>
    </w:p>
    <w:p>
      <w:pPr>
        <w:pStyle w:val="Compact"/>
        <w:numPr>
          <w:ilvl w:val="0"/>
          <w:numId w:val="8"/>
        </w:numPr>
        <w:rPr/>
      </w:pPr>
      <w:r>
        <w:rPr/>
        <w:t>UAF_SKSOPR: Landspatientregistret uafsluttede kontakter - operationer / National Patient Register unfinished contacts - operations</w:t>
      </w:r>
    </w:p>
    <w:p>
      <w:pPr>
        <w:pStyle w:val="Compact"/>
        <w:numPr>
          <w:ilvl w:val="0"/>
          <w:numId w:val="8"/>
        </w:numPr>
        <w:rPr/>
      </w:pPr>
      <w:r>
        <w:rPr/>
        <w:t>UDDA: Uddannelser (BUE) / Education (BUE)</w:t>
      </w:r>
    </w:p>
    <w:p>
      <w:pPr>
        <w:pStyle w:val="Compact"/>
        <w:numPr>
          <w:ilvl w:val="0"/>
          <w:numId w:val="8"/>
        </w:numPr>
        <w:rPr/>
      </w:pPr>
      <w:r>
        <w:rPr/>
        <w:t>VNDS: Historiske vandringer / Historical walks</w:t>
      </w:r>
    </w:p>
    <w:p>
      <w:pPr>
        <w:pStyle w:val="Heading2"/>
        <w:rPr/>
      </w:pPr>
      <w:bookmarkStart w:id="6" w:name="X2e31b47aba9c85d7e60a3bc42813758940c6dbe"/>
      <w:r>
        <w:rPr/>
        <w:t>Data som ikke kommer fra Danmarks Statistik / Data that doesn’t come from DST</w:t>
      </w:r>
      <w:bookmarkEnd w:id="6"/>
    </w:p>
    <w:p>
      <w:pPr>
        <w:pStyle w:val="FirstParagraph"/>
        <w:rPr/>
      </w:pPr>
      <w:r>
        <w:rPr/>
        <w:t>List cohorts:</w:t>
      </w:r>
    </w:p>
    <w:p>
      <w:pPr>
        <w:pStyle w:val="Compact"/>
        <w:numPr>
          <w:ilvl w:val="0"/>
          <w:numId w:val="9"/>
        </w:numPr>
        <w:rPr/>
      </w:pPr>
      <w:r>
        <w:rPr/>
        <w:t>Diet, Cancer, and Health study. Next Generation Study</w:t>
      </w:r>
    </w:p>
    <w:p>
      <w:pPr>
        <w:pStyle w:val="Compact"/>
        <w:numPr>
          <w:ilvl w:val="0"/>
          <w:numId w:val="9"/>
        </w:numPr>
        <w:rPr/>
      </w:pPr>
      <w:r>
        <w:rPr/>
        <w:t>ADDITION, ADDITION-PRO cohort studies</w:t>
      </w:r>
    </w:p>
    <w:p>
      <w:pPr>
        <w:pStyle w:val="Compact"/>
        <w:numPr>
          <w:ilvl w:val="1"/>
          <w:numId w:val="10"/>
        </w:numPr>
        <w:rPr/>
      </w:pPr>
      <w:r>
        <w:rPr/>
        <w:t>Some ideas: Family characteristics and diabetes control.</w:t>
      </w:r>
    </w:p>
    <w:p>
      <w:pPr>
        <w:pStyle w:val="Compact"/>
        <w:numPr>
          <w:ilvl w:val="0"/>
          <w:numId w:val="9"/>
        </w:numPr>
        <w:rPr/>
      </w:pPr>
      <w:r>
        <w:rPr/>
        <w:t>Inter99</w:t>
      </w:r>
    </w:p>
    <w:p>
      <w:pPr>
        <w:pStyle w:val="Compact"/>
        <w:numPr>
          <w:ilvl w:val="0"/>
          <w:numId w:val="9"/>
        </w:numPr>
        <w:rPr/>
      </w:pPr>
      <w:r>
        <w:rPr/>
        <w:t>CORE Trial (Check your health study. This is a household intervention)</w:t>
      </w:r>
    </w:p>
    <w:p>
      <w:pPr>
        <w:pStyle w:val="Compact"/>
        <w:numPr>
          <w:ilvl w:val="0"/>
          <w:numId w:val="9"/>
        </w:numPr>
        <w:rPr/>
      </w:pPr>
      <w:r>
        <w:rPr/>
        <w:t>The Danish National Health survey (2010, 2013 and 2017)</w:t>
      </w:r>
    </w:p>
    <w:p>
      <w:pPr>
        <w:pStyle w:val="Compact"/>
        <w:numPr>
          <w:ilvl w:val="1"/>
          <w:numId w:val="11"/>
        </w:numPr>
        <w:rPr/>
      </w:pPr>
      <w:r>
        <w:rPr/>
        <w:t xml:space="preserve">See: </w:t>
      </w:r>
      <w:hyperlink r:id="rId2">
        <w:r>
          <w:rPr>
            <w:rStyle w:val="InternetLink"/>
          </w:rPr>
          <w:t>https://www.danishhealthdata.com/find-health-data/Danskernes-sundhed</w:t>
        </w:r>
      </w:hyperlink>
      <w:r>
        <w:rPr/>
        <w:t xml:space="preserve"> Data administrator: National Institute of Public Health, SDU, application here: </w:t>
      </w:r>
      <w:hyperlink r:id="rId3">
        <w:r>
          <w:rPr>
            <w:rStyle w:val="InternetLink"/>
          </w:rPr>
          <w:t>http://www.danskernessundhed.dk/Spoergeskema</w:t>
        </w:r>
      </w:hyperlink>
    </w:p>
    <w:p>
      <w:pPr>
        <w:pStyle w:val="FirstParagraph"/>
        <w:rPr/>
      </w:pPr>
      <w:r>
        <w:rPr/>
        <w:t>Fra Sundhedsdatastyrelsen vil vi desuden søge om adgang til følgende register for data om diabetes samt relaterede sygdomme og risikofaktorer:</w:t>
      </w:r>
    </w:p>
    <w:p>
      <w:pPr>
        <w:pStyle w:val="Compact"/>
        <w:numPr>
          <w:ilvl w:val="0"/>
          <w:numId w:val="12"/>
        </w:numPr>
        <w:rPr/>
      </w:pPr>
      <w:r>
        <w:rPr/>
        <w:t>Kroniske sygdomsdiagnoser:</w:t>
      </w:r>
    </w:p>
    <w:p>
      <w:pPr>
        <w:pStyle w:val="Compact"/>
        <w:numPr>
          <w:ilvl w:val="0"/>
          <w:numId w:val="12"/>
        </w:numPr>
        <w:rPr/>
      </w:pPr>
      <w:r>
        <w:rPr/>
        <w:t>Det Nationale Diabetesregister? (</w:t>
      </w:r>
      <w:del w:id="29" w:author="Gunnar Vase Toft" w:date="2020-12-09T11:21:00Z">
        <w:r>
          <w:rPr/>
          <w:delText xml:space="preserve">LPR, </w:delText>
        </w:r>
      </w:del>
      <w:r>
        <w:rPr/>
        <w:t>RMPS, DADD, Diabase)</w:t>
      </w:r>
    </w:p>
    <w:p>
      <w:pPr>
        <w:pStyle w:val="Compact"/>
        <w:numPr>
          <w:ilvl w:val="0"/>
          <w:numId w:val="12"/>
        </w:numPr>
        <w:rPr/>
      </w:pPr>
      <w:commentRangeStart w:id="12"/>
      <w:r>
        <w:rPr/>
        <w:t>Landspatientregistret</w:t>
      </w:r>
      <w:commentRangeEnd w:id="12"/>
      <w:r>
        <w:commentReference w:id="12"/>
      </w:r>
      <w:r>
        <w:rPr/>
      </w:r>
    </w:p>
    <w:p>
      <w:pPr>
        <w:pStyle w:val="Compact"/>
        <w:numPr>
          <w:ilvl w:val="0"/>
          <w:numId w:val="12"/>
        </w:numPr>
        <w:rPr/>
      </w:pPr>
      <w:r>
        <w:rPr/>
        <w:t>Cancerregisteret</w:t>
      </w:r>
    </w:p>
    <w:p>
      <w:pPr>
        <w:pStyle w:val="Compact"/>
        <w:numPr>
          <w:ilvl w:val="0"/>
          <w:numId w:val="12"/>
        </w:numPr>
        <w:rPr/>
      </w:pPr>
      <w:ins w:id="31" w:author="Gunnar Vase Toft" w:date="2020-12-09T11:18:00Z">
        <w:commentRangeStart w:id="13"/>
        <w:r>
          <w:rPr/>
          <w:t>IVF-registeret</w:t>
        </w:r>
      </w:ins>
      <w:commentRangeEnd w:id="13"/>
      <w:r>
        <w:commentReference w:id="13"/>
      </w:r>
      <w:r>
        <w:rPr/>
      </w:r>
    </w:p>
    <w:p>
      <w:pPr>
        <w:pStyle w:val="Compact"/>
        <w:numPr>
          <w:ilvl w:val="0"/>
          <w:numId w:val="12"/>
        </w:numPr>
        <w:rPr/>
      </w:pPr>
      <w:commentRangeStart w:id="14"/>
      <w:r>
        <w:rPr/>
        <w:t>The laboratory data set/ Danish National Biobank?</w:t>
      </w:r>
      <w:commentRangeEnd w:id="14"/>
      <w:r>
        <w:commentReference w:id="14"/>
      </w:r>
      <w:r>
        <w:rPr/>
      </w:r>
    </w:p>
    <w:p>
      <w:pPr>
        <w:pStyle w:val="Compact"/>
        <w:numPr>
          <w:ilvl w:val="0"/>
          <w:numId w:val="12"/>
        </w:numPr>
        <w:rPr/>
      </w:pPr>
      <w:commentRangeStart w:id="15"/>
      <w:r>
        <w:rPr/>
        <w:t>Dødsårsag: Dødsårsagsregisteret (DOD, DODSAARS, DODSAASG)</w:t>
      </w:r>
    </w:p>
    <w:p>
      <w:pPr>
        <w:pStyle w:val="Compact"/>
        <w:numPr>
          <w:ilvl w:val="0"/>
          <w:numId w:val="12"/>
        </w:numPr>
        <w:rPr/>
      </w:pPr>
      <w:r>
        <w:rPr/>
        <w:t>Medicinering kronisk sygdom:</w:t>
      </w:r>
    </w:p>
    <w:p>
      <w:pPr>
        <w:pStyle w:val="Compact"/>
        <w:numPr>
          <w:ilvl w:val="0"/>
          <w:numId w:val="12"/>
        </w:numPr>
        <w:rPr/>
      </w:pPr>
      <w:r>
        <w:rPr/>
        <w:t>Lægemiddelstatistikdatabasen</w:t>
      </w:r>
      <w:commentRangeEnd w:id="15"/>
      <w:r>
        <w:commentReference w:id="15"/>
      </w:r>
      <w:r>
        <w:rPr/>
      </w:r>
    </w:p>
    <w:p>
      <w:pPr>
        <w:pStyle w:val="Compact"/>
        <w:numPr>
          <w:ilvl w:val="0"/>
          <w:numId w:val="12"/>
        </w:numPr>
        <w:rPr/>
      </w:pPr>
      <w:r>
        <w:rPr/>
        <w:t>Exposures and risk factors: Overvægt?</w:t>
      </w:r>
    </w:p>
    <w:p>
      <w:pPr>
        <w:pStyle w:val="Compact"/>
        <w:numPr>
          <w:ilvl w:val="0"/>
          <w:numId w:val="12"/>
        </w:numPr>
        <w:rPr/>
      </w:pPr>
      <w:commentRangeStart w:id="16"/>
      <w:r>
        <w:rPr/>
        <w:t>Sessionsregisteret?</w:t>
      </w:r>
      <w:commentRangeEnd w:id="16"/>
      <w:r>
        <w:commentReference w:id="16"/>
      </w:r>
      <w:r>
        <w:rPr/>
      </w:r>
    </w:p>
    <w:p>
      <w:pPr>
        <w:pStyle w:val="Compact"/>
        <w:numPr>
          <w:ilvl w:val="0"/>
          <w:numId w:val="12"/>
        </w:numPr>
        <w:rPr/>
      </w:pPr>
      <w:commentRangeStart w:id="17"/>
      <w:r>
        <w:rPr/>
        <w:t>drug addicts in treatment and alcohol treatment registers</w:t>
      </w:r>
      <w:commentRangeEnd w:id="17"/>
      <w:r>
        <w:commentReference w:id="17"/>
      </w:r>
      <w:r>
        <w:rPr/>
      </w:r>
    </w:p>
    <w:p>
      <w:pPr>
        <w:pStyle w:val="Compact"/>
        <w:numPr>
          <w:ilvl w:val="0"/>
          <w:numId w:val="12"/>
        </w:numPr>
        <w:rPr/>
      </w:pPr>
      <w:commentRangeStart w:id="18"/>
      <w:r>
        <w:rPr/>
        <w:t>birth register</w:t>
      </w:r>
      <w:commentRangeEnd w:id="18"/>
      <w:r>
        <w:commentReference w:id="18"/>
      </w:r>
      <w:r>
        <w:rPr/>
      </w:r>
    </w:p>
    <w:p>
      <w:pPr>
        <w:pStyle w:val="Compact"/>
        <w:numPr>
          <w:ilvl w:val="0"/>
          <w:numId w:val="12"/>
        </w:numPr>
        <w:rPr/>
      </w:pPr>
      <w:r>
        <w:rPr/>
        <w:t>children data base</w:t>
      </w:r>
    </w:p>
    <w:p>
      <w:pPr>
        <w:pStyle w:val="Compact"/>
        <w:numPr>
          <w:ilvl w:val="0"/>
          <w:numId w:val="12"/>
        </w:numPr>
        <w:rPr/>
      </w:pPr>
      <w:commentRangeStart w:id="19"/>
      <w:r>
        <w:rPr/>
        <w:t>The laboratory data set</w:t>
      </w:r>
      <w:commentRangeEnd w:id="19"/>
      <w:r>
        <w:commentReference w:id="19"/>
      </w:r>
      <w:r>
        <w:rPr/>
      </w:r>
    </w:p>
    <w:p>
      <w:pPr>
        <w:pStyle w:val="Heading2"/>
        <w:rPr/>
      </w:pPr>
      <w:bookmarkStart w:id="7" w:name="projekts-slutdato-projects-end-date"/>
      <w:r>
        <w:rPr/>
        <w:t>Projekts slutdato / Project’s end date</w:t>
      </w:r>
      <w:bookmarkEnd w:id="7"/>
    </w:p>
    <w:p>
      <w:pPr>
        <w:pStyle w:val="FirstParagraph"/>
        <w:rPr/>
      </w:pPr>
      <w:r>
        <w:rPr/>
        <w:t>Date of deletion of data: Access to data is requested until December 2030.</w:t>
      </w:r>
    </w:p>
    <w:p>
      <w:pPr>
        <w:pStyle w:val="Heading2"/>
        <w:rPr/>
      </w:pPr>
      <w:bookmarkStart w:id="8" w:name="Xc7725dc1b00de7587a7f4cd943942e8f40ca8fd"/>
      <w:r>
        <w:rPr/>
        <w:t>Autoriserede forskere / Authorised scientists</w:t>
      </w:r>
      <w:bookmarkEnd w:id="8"/>
    </w:p>
    <w:tbl>
      <w:tblPr>
        <w:tblStyle w:val="Table"/>
        <w:tblW w:w="5000" w:type="pct"/>
        <w:jc w:val="left"/>
        <w:tblInd w:w="0" w:type="dxa"/>
        <w:tblCellMar>
          <w:top w:w="0" w:type="dxa"/>
          <w:left w:w="108" w:type="dxa"/>
          <w:bottom w:w="0" w:type="dxa"/>
          <w:right w:w="108" w:type="dxa"/>
        </w:tblCellMar>
        <w:tblLook w:val="07e0" w:noHBand="1" w:noVBand="1" w:firstColumn="1" w:lastRow="1" w:lastColumn="1" w:firstRow="1"/>
      </w:tblPr>
      <w:tblGrid>
        <w:gridCol w:w="1255"/>
        <w:gridCol w:w="1374"/>
        <w:gridCol w:w="2268"/>
        <w:gridCol w:w="2918"/>
        <w:gridCol w:w="1545"/>
      </w:tblGrid>
      <w:tr>
        <w:trPr/>
        <w:tc>
          <w:tcPr>
            <w:tcW w:w="1255" w:type="dxa"/>
            <w:tcBorders>
              <w:bottom w:val="single" w:sz="6" w:space="0" w:color="000000"/>
            </w:tcBorders>
            <w:vAlign w:val="bottom"/>
          </w:tcPr>
          <w:p>
            <w:pPr>
              <w:pStyle w:val="Compact"/>
              <w:spacing w:before="36" w:after="36"/>
              <w:rPr/>
            </w:pPr>
            <w:r>
              <w:rPr/>
              <w:t>Name</w:t>
            </w:r>
          </w:p>
        </w:tc>
        <w:tc>
          <w:tcPr>
            <w:tcW w:w="1374" w:type="dxa"/>
            <w:tcBorders>
              <w:bottom w:val="single" w:sz="6" w:space="0" w:color="000000"/>
            </w:tcBorders>
            <w:vAlign w:val="bottom"/>
          </w:tcPr>
          <w:p>
            <w:pPr>
              <w:pStyle w:val="Compact"/>
              <w:spacing w:before="36" w:after="36"/>
              <w:rPr/>
            </w:pPr>
            <w:r>
              <w:rPr/>
              <w:t>Position</w:t>
            </w:r>
          </w:p>
        </w:tc>
        <w:tc>
          <w:tcPr>
            <w:tcW w:w="2268" w:type="dxa"/>
            <w:tcBorders>
              <w:bottom w:val="single" w:sz="6" w:space="0" w:color="000000"/>
            </w:tcBorders>
            <w:vAlign w:val="bottom"/>
          </w:tcPr>
          <w:p>
            <w:pPr>
              <w:pStyle w:val="Compact"/>
              <w:spacing w:before="36" w:after="36"/>
              <w:rPr/>
            </w:pPr>
            <w:r>
              <w:rPr/>
              <w:t>Institution</w:t>
            </w:r>
          </w:p>
        </w:tc>
        <w:tc>
          <w:tcPr>
            <w:tcW w:w="2918" w:type="dxa"/>
            <w:tcBorders>
              <w:bottom w:val="single" w:sz="6" w:space="0" w:color="000000"/>
            </w:tcBorders>
            <w:vAlign w:val="bottom"/>
          </w:tcPr>
          <w:p>
            <w:pPr>
              <w:pStyle w:val="Compact"/>
              <w:spacing w:before="36" w:after="36"/>
              <w:rPr/>
            </w:pPr>
            <w:r>
              <w:rPr/>
              <w:t>Email</w:t>
            </w:r>
          </w:p>
        </w:tc>
        <w:tc>
          <w:tcPr>
            <w:tcW w:w="1545" w:type="dxa"/>
            <w:tcBorders>
              <w:bottom w:val="single" w:sz="6" w:space="0" w:color="000000"/>
            </w:tcBorders>
            <w:vAlign w:val="bottom"/>
          </w:tcPr>
          <w:p>
            <w:pPr>
              <w:pStyle w:val="Compact"/>
              <w:spacing w:before="36" w:after="36"/>
              <w:rPr/>
            </w:pPr>
            <w:r>
              <w:rPr/>
              <w:t>Phone</w:t>
            </w:r>
          </w:p>
        </w:tc>
      </w:tr>
      <w:tr>
        <w:trPr/>
        <w:tc>
          <w:tcPr>
            <w:tcW w:w="1255" w:type="dxa"/>
            <w:tcBorders/>
          </w:tcPr>
          <w:p>
            <w:pPr>
              <w:pStyle w:val="Compact"/>
              <w:spacing w:before="36" w:after="36"/>
              <w:rPr/>
            </w:pPr>
            <w:r>
              <w:rPr/>
              <w:t>Luke W. Johnston</w:t>
            </w:r>
          </w:p>
        </w:tc>
        <w:tc>
          <w:tcPr>
            <w:tcW w:w="1374" w:type="dxa"/>
            <w:tcBorders/>
          </w:tcPr>
          <w:p>
            <w:pPr>
              <w:pStyle w:val="Compact"/>
              <w:spacing w:before="36" w:after="36"/>
              <w:rPr/>
            </w:pPr>
            <w:r>
              <w:rPr/>
              <w:t>Clinical researcher</w:t>
            </w:r>
          </w:p>
        </w:tc>
        <w:tc>
          <w:tcPr>
            <w:tcW w:w="2268" w:type="dxa"/>
            <w:tcBorders/>
          </w:tcPr>
          <w:p>
            <w:pPr>
              <w:pStyle w:val="Compact"/>
              <w:spacing w:before="36" w:after="36"/>
              <w:rPr/>
            </w:pPr>
            <w:r>
              <w:rPr/>
              <w:t>Steno Diabetes Center Aarhus</w:t>
            </w:r>
          </w:p>
        </w:tc>
        <w:tc>
          <w:tcPr>
            <w:tcW w:w="2918" w:type="dxa"/>
            <w:tcBorders/>
          </w:tcPr>
          <w:p>
            <w:pPr>
              <w:pStyle w:val="Compact"/>
              <w:spacing w:before="36" w:after="36"/>
              <w:rPr/>
            </w:pPr>
            <w:hyperlink r:id="rId4">
              <w:r>
                <w:rPr>
                  <w:rStyle w:val="InternetLink"/>
                </w:rPr>
                <w:t>lwjohnst@ph.au.dk</w:t>
              </w:r>
            </w:hyperlink>
          </w:p>
        </w:tc>
        <w:tc>
          <w:tcPr>
            <w:tcW w:w="1545" w:type="dxa"/>
            <w:tcBorders/>
          </w:tcPr>
          <w:p>
            <w:pPr>
              <w:pStyle w:val="Compact"/>
              <w:spacing w:before="36" w:after="36"/>
              <w:rPr/>
            </w:pPr>
            <w:r>
              <w:rPr/>
              <w:t>4529664675</w:t>
            </w:r>
          </w:p>
        </w:tc>
      </w:tr>
      <w:tr>
        <w:trPr/>
        <w:tc>
          <w:tcPr>
            <w:tcW w:w="1255" w:type="dxa"/>
            <w:tcBorders/>
          </w:tcPr>
          <w:p>
            <w:pPr>
              <w:pStyle w:val="Compact"/>
              <w:spacing w:before="36" w:after="36"/>
              <w:rPr/>
            </w:pPr>
            <w:r>
              <w:rPr/>
              <w:t>Omar Silverman</w:t>
            </w:r>
          </w:p>
        </w:tc>
        <w:tc>
          <w:tcPr>
            <w:tcW w:w="1374" w:type="dxa"/>
            <w:tcBorders/>
          </w:tcPr>
          <w:p>
            <w:pPr>
              <w:pStyle w:val="Compact"/>
              <w:spacing w:before="36" w:after="36"/>
              <w:rPr/>
            </w:pPr>
            <w:r>
              <w:rPr/>
              <w:t>Clinical researcher</w:t>
            </w:r>
          </w:p>
        </w:tc>
        <w:tc>
          <w:tcPr>
            <w:tcW w:w="2268" w:type="dxa"/>
            <w:tcBorders/>
          </w:tcPr>
          <w:p>
            <w:pPr>
              <w:pStyle w:val="Compact"/>
              <w:spacing w:before="36" w:after="36"/>
              <w:rPr/>
            </w:pPr>
            <w:r>
              <w:rPr/>
              <w:t>Steno Diabetes Center Aarhus</w:t>
            </w:r>
          </w:p>
        </w:tc>
        <w:tc>
          <w:tcPr>
            <w:tcW w:w="2918" w:type="dxa"/>
            <w:tcBorders/>
          </w:tcPr>
          <w:p>
            <w:pPr>
              <w:pStyle w:val="Compact"/>
              <w:spacing w:before="36" w:after="36"/>
              <w:rPr/>
            </w:pPr>
            <w:hyperlink r:id="rId5">
              <w:r>
                <w:rPr>
                  <w:rStyle w:val="InternetLink"/>
                </w:rPr>
                <w:t>omar.silverman@ph.au.dk</w:t>
              </w:r>
            </w:hyperlink>
          </w:p>
        </w:tc>
        <w:tc>
          <w:tcPr>
            <w:tcW w:w="1545" w:type="dxa"/>
            <w:tcBorders/>
          </w:tcPr>
          <w:p>
            <w:pPr>
              <w:pStyle w:val="Normal"/>
              <w:widowControl/>
              <w:suppressAutoHyphens w:val="true"/>
              <w:bidi w:val="0"/>
              <w:spacing w:before="0" w:after="200"/>
              <w:jc w:val="left"/>
              <w:rPr/>
            </w:pPr>
            <w:r>
              <w:rPr/>
            </w:r>
          </w:p>
        </w:tc>
      </w:tr>
      <w:tr>
        <w:trPr/>
        <w:tc>
          <w:tcPr>
            <w:tcW w:w="1255" w:type="dxa"/>
            <w:tcBorders/>
          </w:tcPr>
          <w:p>
            <w:pPr>
              <w:pStyle w:val="Compact"/>
              <w:spacing w:before="36" w:after="36"/>
              <w:rPr/>
            </w:pPr>
            <w:r>
              <w:rPr/>
              <w:t>Daniel R. Witte</w:t>
            </w:r>
          </w:p>
        </w:tc>
        <w:tc>
          <w:tcPr>
            <w:tcW w:w="1374" w:type="dxa"/>
            <w:tcBorders/>
          </w:tcPr>
          <w:p>
            <w:pPr>
              <w:pStyle w:val="Compact"/>
              <w:spacing w:before="36" w:after="36"/>
              <w:rPr/>
            </w:pPr>
            <w:r>
              <w:rPr/>
              <w:t>Professor</w:t>
            </w:r>
          </w:p>
        </w:tc>
        <w:tc>
          <w:tcPr>
            <w:tcW w:w="2268" w:type="dxa"/>
            <w:tcBorders/>
          </w:tcPr>
          <w:p>
            <w:pPr>
              <w:pStyle w:val="Compact"/>
              <w:spacing w:before="36" w:after="36"/>
              <w:rPr/>
            </w:pPr>
            <w:r>
              <w:rPr/>
              <w:t>Steno Diabetes Center Aarhus and Institute for Public Health, Aarhus University</w:t>
            </w:r>
          </w:p>
        </w:tc>
        <w:tc>
          <w:tcPr>
            <w:tcW w:w="2918" w:type="dxa"/>
            <w:tcBorders/>
          </w:tcPr>
          <w:p>
            <w:pPr>
              <w:pStyle w:val="Compact"/>
              <w:spacing w:before="36" w:after="36"/>
              <w:rPr/>
            </w:pPr>
            <w:hyperlink r:id="rId6">
              <w:r>
                <w:rPr>
                  <w:rStyle w:val="InternetLink"/>
                </w:rPr>
                <w:t>daniel.witte@ph.au.dk</w:t>
              </w:r>
            </w:hyperlink>
          </w:p>
        </w:tc>
        <w:tc>
          <w:tcPr>
            <w:tcW w:w="1545" w:type="dxa"/>
            <w:tcBorders/>
          </w:tcPr>
          <w:p>
            <w:pPr>
              <w:pStyle w:val="Normal"/>
              <w:widowControl/>
              <w:suppressAutoHyphens w:val="true"/>
              <w:bidi w:val="0"/>
              <w:spacing w:before="0" w:after="200"/>
              <w:jc w:val="left"/>
              <w:rPr/>
            </w:pPr>
            <w:r>
              <w:rPr/>
            </w:r>
          </w:p>
        </w:tc>
      </w:tr>
      <w:tr>
        <w:trPr>
          <w:ins w:id="32" w:author="Gunnar Vase Toft" w:date="2020-12-09T11:41:00Z"/>
        </w:trPr>
        <w:tc>
          <w:tcPr>
            <w:tcW w:w="1255" w:type="dxa"/>
            <w:tcBorders/>
          </w:tcPr>
          <w:p>
            <w:pPr>
              <w:pStyle w:val="Compact"/>
              <w:spacing w:before="36" w:after="36"/>
              <w:rPr/>
            </w:pPr>
            <w:ins w:id="33" w:author="Gunnar Vase Toft" w:date="2020-12-09T11:41:00Z">
              <w:commentRangeStart w:id="20"/>
              <w:r>
                <w:rPr/>
                <w:t>Gunnar Toft</w:t>
              </w:r>
            </w:ins>
          </w:p>
        </w:tc>
        <w:tc>
          <w:tcPr>
            <w:tcW w:w="1374" w:type="dxa"/>
            <w:tcBorders/>
          </w:tcPr>
          <w:p>
            <w:pPr>
              <w:pStyle w:val="Compact"/>
              <w:spacing w:before="36" w:after="36"/>
              <w:rPr/>
            </w:pPr>
            <w:ins w:id="34" w:author="Gunnar Vase Toft" w:date="2020-12-09T11:46:00Z">
              <w:r>
                <w:rPr/>
                <w:t xml:space="preserve">Senior </w:t>
              </w:r>
            </w:ins>
            <w:ins w:id="35" w:author="Gunnar Vase Toft" w:date="2020-12-09T11:42:00Z">
              <w:r>
                <w:rPr/>
                <w:t>Researcher</w:t>
              </w:r>
            </w:ins>
          </w:p>
        </w:tc>
        <w:tc>
          <w:tcPr>
            <w:tcW w:w="2268" w:type="dxa"/>
            <w:tcBorders/>
          </w:tcPr>
          <w:p>
            <w:pPr>
              <w:pStyle w:val="Compact"/>
              <w:spacing w:before="36" w:after="36"/>
              <w:rPr/>
            </w:pPr>
            <w:ins w:id="36" w:author="Gunnar Vase Toft" w:date="2020-12-09T11:42:00Z">
              <w:r>
                <w:rPr/>
                <w:t>Steno Diabetes Center Aarhus</w:t>
              </w:r>
            </w:ins>
          </w:p>
        </w:tc>
        <w:tc>
          <w:tcPr>
            <w:tcW w:w="2918" w:type="dxa"/>
            <w:tcBorders/>
          </w:tcPr>
          <w:p>
            <w:pPr>
              <w:pStyle w:val="Compact"/>
              <w:spacing w:before="36" w:after="36"/>
              <w:rPr/>
            </w:pPr>
            <w:ins w:id="37" w:author="Gunnar Vase Toft" w:date="2020-12-09T11:42:00Z">
              <w:r>
                <w:rPr/>
                <w:t>guntof@rm.dk</w:t>
              </w:r>
            </w:ins>
            <w:commentRangeEnd w:id="20"/>
            <w:r>
              <w:commentReference w:id="20"/>
            </w:r>
            <w:r>
              <w:rPr/>
            </w:r>
          </w:p>
        </w:tc>
        <w:tc>
          <w:tcPr>
            <w:tcW w:w="1545" w:type="dxa"/>
            <w:tcBorders/>
          </w:tcPr>
          <w:p>
            <w:pPr>
              <w:pStyle w:val="Normal"/>
              <w:widowControl/>
              <w:suppressAutoHyphens w:val="true"/>
              <w:bidi w:val="0"/>
              <w:spacing w:before="0" w:after="200"/>
              <w:jc w:val="left"/>
              <w:rPr/>
            </w:pPr>
            <w:r>
              <w:rPr/>
            </w:r>
          </w:p>
        </w:tc>
      </w:tr>
    </w:tbl>
    <w:p>
      <w:pPr>
        <w:pStyle w:val="Heading1"/>
        <w:rPr/>
      </w:pPr>
      <w:r>
        <w:rPr/>
        <w:t xml:space="preserve">List of </w:t>
      </w:r>
      <w:commentRangeStart w:id="21"/>
      <w:r>
        <w:rPr/>
        <w:t>registers and variables</w:t>
      </w:r>
      <w:r>
        <w:rPr/>
      </w:r>
      <w:commentRangeEnd w:id="21"/>
      <w:r>
        <w:commentReference w:id="21"/>
      </w:r>
      <w:r>
        <w:rPr/>
        <w:t>, with explanation</w:t>
      </w:r>
      <w:bookmarkStart w:id="9" w:name="Xe07679db67a2301a42007bb4f7898534fa2c319"/>
      <w:bookmarkEnd w:id="9"/>
      <w:r>
        <w:rPr/>
        <w:t>s</w:t>
      </w:r>
    </w:p>
    <w:p>
      <w:pPr>
        <w:pStyle w:val="TableCaption"/>
        <w:rPr/>
      </w:pPr>
      <w:r>
        <w:rPr/>
        <w:t>Requested variables from Arbejdsklassifikationsmodulet (AKM)</w:t>
      </w:r>
    </w:p>
    <w:tbl>
      <w:tblPr>
        <w:tblStyle w:val="Table"/>
        <w:tblW w:w="9360" w:type="dxa"/>
        <w:jc w:val="left"/>
        <w:tblInd w:w="0" w:type="dxa"/>
        <w:tblCellMar>
          <w:top w:w="0" w:type="dxa"/>
          <w:left w:w="108" w:type="dxa"/>
          <w:bottom w:w="0" w:type="dxa"/>
          <w:right w:w="108" w:type="dxa"/>
        </w:tblCellMar>
        <w:tblLook w:val="07e0" w:noHBand="1" w:noVBand="1" w:firstColumn="1" w:lastRow="1" w:lastColumn="1" w:firstRow="1"/>
      </w:tblPr>
      <w:tblGrid>
        <w:gridCol w:w="4679"/>
        <w:gridCol w:w="4680"/>
      </w:tblGrid>
      <w:tr>
        <w:trPr/>
        <w:tc>
          <w:tcPr>
            <w:tcW w:w="4679" w:type="dxa"/>
            <w:tcBorders>
              <w:bottom w:val="single" w:sz="6" w:space="0" w:color="000000"/>
            </w:tcBorders>
            <w:vAlign w:val="bottom"/>
          </w:tcPr>
          <w:p>
            <w:pPr>
              <w:pStyle w:val="Compact"/>
              <w:spacing w:before="36" w:after="36"/>
              <w:rPr/>
            </w:pPr>
            <w:r>
              <w:rPr/>
              <w:t>Variables</w:t>
            </w:r>
          </w:p>
        </w:tc>
        <w:tc>
          <w:tcPr>
            <w:tcW w:w="4680" w:type="dxa"/>
            <w:tcBorders>
              <w:bottom w:val="single" w:sz="6" w:space="0" w:color="000000"/>
            </w:tcBorders>
            <w:vAlign w:val="bottom"/>
          </w:tcPr>
          <w:p>
            <w:pPr>
              <w:pStyle w:val="Compact"/>
              <w:spacing w:before="36" w:after="36"/>
              <w:rPr/>
            </w:pPr>
            <w:r>
              <w:rPr/>
              <w:t>Years</w:t>
            </w:r>
          </w:p>
        </w:tc>
      </w:tr>
      <w:tr>
        <w:trPr/>
        <w:tc>
          <w:tcPr>
            <w:tcW w:w="4679" w:type="dxa"/>
            <w:tcBorders/>
          </w:tcPr>
          <w:p>
            <w:pPr>
              <w:pStyle w:val="Compact"/>
              <w:spacing w:before="36" w:after="36"/>
              <w:rPr/>
            </w:pPr>
            <w:r>
              <w:rPr/>
              <w:t>ALDER_ULT_INK</w:t>
            </w:r>
          </w:p>
        </w:tc>
        <w:tc>
          <w:tcPr>
            <w:tcW w:w="4680" w:type="dxa"/>
            <w:tcBorders/>
          </w:tcPr>
          <w:p>
            <w:pPr>
              <w:pStyle w:val="Compact"/>
              <w:spacing w:before="36" w:after="36"/>
              <w:rPr/>
            </w:pPr>
            <w:r>
              <w:rPr/>
              <w:t>1991–2018</w:t>
            </w:r>
          </w:p>
        </w:tc>
      </w:tr>
      <w:tr>
        <w:trPr/>
        <w:tc>
          <w:tcPr>
            <w:tcW w:w="4679" w:type="dxa"/>
            <w:tcBorders/>
          </w:tcPr>
          <w:p>
            <w:pPr>
              <w:pStyle w:val="Compact"/>
              <w:spacing w:before="36" w:after="36"/>
              <w:rPr/>
            </w:pPr>
            <w:r>
              <w:rPr/>
              <w:t>BESKST</w:t>
            </w:r>
          </w:p>
        </w:tc>
        <w:tc>
          <w:tcPr>
            <w:tcW w:w="4680" w:type="dxa"/>
            <w:tcBorders/>
          </w:tcPr>
          <w:p>
            <w:pPr>
              <w:pStyle w:val="Compact"/>
              <w:spacing w:before="36" w:after="36"/>
              <w:rPr/>
            </w:pPr>
            <w:r>
              <w:rPr/>
              <w:t>1976–2001</w:t>
            </w:r>
          </w:p>
        </w:tc>
      </w:tr>
      <w:tr>
        <w:trPr/>
        <w:tc>
          <w:tcPr>
            <w:tcW w:w="4679" w:type="dxa"/>
            <w:tcBorders/>
          </w:tcPr>
          <w:p>
            <w:pPr>
              <w:pStyle w:val="Compact"/>
              <w:spacing w:before="36" w:after="36"/>
              <w:rPr/>
            </w:pPr>
            <w:r>
              <w:rPr/>
              <w:t>BESKST02</w:t>
            </w:r>
          </w:p>
        </w:tc>
        <w:tc>
          <w:tcPr>
            <w:tcW w:w="4680" w:type="dxa"/>
            <w:tcBorders/>
          </w:tcPr>
          <w:p>
            <w:pPr>
              <w:pStyle w:val="Compact"/>
              <w:spacing w:before="36" w:after="36"/>
              <w:rPr/>
            </w:pPr>
            <w:r>
              <w:rPr/>
              <w:t>2002–2013</w:t>
            </w:r>
          </w:p>
        </w:tc>
      </w:tr>
      <w:tr>
        <w:trPr/>
        <w:tc>
          <w:tcPr>
            <w:tcW w:w="4679" w:type="dxa"/>
            <w:tcBorders/>
          </w:tcPr>
          <w:p>
            <w:pPr>
              <w:pStyle w:val="Compact"/>
              <w:spacing w:before="36" w:after="36"/>
              <w:rPr/>
            </w:pPr>
            <w:r>
              <w:rPr/>
              <w:t>BESKST13</w:t>
            </w:r>
          </w:p>
        </w:tc>
        <w:tc>
          <w:tcPr>
            <w:tcW w:w="4680" w:type="dxa"/>
            <w:tcBorders/>
          </w:tcPr>
          <w:p>
            <w:pPr>
              <w:pStyle w:val="Compact"/>
              <w:spacing w:before="36" w:after="36"/>
              <w:rPr/>
            </w:pPr>
            <w:r>
              <w:rPr/>
              <w:t>1991–2018</w:t>
            </w:r>
          </w:p>
        </w:tc>
      </w:tr>
      <w:tr>
        <w:trPr/>
        <w:tc>
          <w:tcPr>
            <w:tcW w:w="4679" w:type="dxa"/>
            <w:tcBorders/>
          </w:tcPr>
          <w:p>
            <w:pPr>
              <w:pStyle w:val="Compact"/>
              <w:spacing w:before="36" w:after="36"/>
              <w:rPr/>
            </w:pPr>
            <w:r>
              <w:rPr/>
              <w:t>BRCHL</w:t>
            </w:r>
          </w:p>
        </w:tc>
        <w:tc>
          <w:tcPr>
            <w:tcW w:w="4680" w:type="dxa"/>
            <w:tcBorders/>
          </w:tcPr>
          <w:p>
            <w:pPr>
              <w:pStyle w:val="Compact"/>
              <w:spacing w:before="36" w:after="36"/>
              <w:rPr/>
            </w:pPr>
            <w:r>
              <w:rPr/>
              <w:t>1976–1999</w:t>
            </w:r>
          </w:p>
        </w:tc>
      </w:tr>
      <w:tr>
        <w:trPr/>
        <w:tc>
          <w:tcPr>
            <w:tcW w:w="4679" w:type="dxa"/>
            <w:tcBorders/>
          </w:tcPr>
          <w:p>
            <w:pPr>
              <w:pStyle w:val="Compact"/>
              <w:spacing w:before="36" w:after="36"/>
              <w:rPr/>
            </w:pPr>
            <w:r>
              <w:rPr/>
              <w:t>DISCO08_ALLE_INDK</w:t>
            </w:r>
          </w:p>
        </w:tc>
        <w:tc>
          <w:tcPr>
            <w:tcW w:w="4680" w:type="dxa"/>
            <w:tcBorders/>
          </w:tcPr>
          <w:p>
            <w:pPr>
              <w:pStyle w:val="Compact"/>
              <w:spacing w:before="36" w:after="36"/>
              <w:rPr/>
            </w:pPr>
            <w:r>
              <w:rPr/>
              <w:t>2010–2013</w:t>
            </w:r>
          </w:p>
        </w:tc>
      </w:tr>
      <w:tr>
        <w:trPr/>
        <w:tc>
          <w:tcPr>
            <w:tcW w:w="4679" w:type="dxa"/>
            <w:tcBorders/>
          </w:tcPr>
          <w:p>
            <w:pPr>
              <w:pStyle w:val="Compact"/>
              <w:spacing w:before="36" w:after="36"/>
              <w:rPr/>
            </w:pPr>
            <w:r>
              <w:rPr/>
              <w:t>DISCO08_ALLE_INDK_13</w:t>
            </w:r>
          </w:p>
        </w:tc>
        <w:tc>
          <w:tcPr>
            <w:tcW w:w="4680" w:type="dxa"/>
            <w:tcBorders/>
          </w:tcPr>
          <w:p>
            <w:pPr>
              <w:pStyle w:val="Compact"/>
              <w:spacing w:before="36" w:after="36"/>
              <w:rPr/>
            </w:pPr>
            <w:r>
              <w:rPr/>
              <w:t>2010–2018</w:t>
            </w:r>
          </w:p>
        </w:tc>
      </w:tr>
      <w:tr>
        <w:trPr/>
        <w:tc>
          <w:tcPr>
            <w:tcW w:w="4679" w:type="dxa"/>
            <w:tcBorders/>
          </w:tcPr>
          <w:p>
            <w:pPr>
              <w:pStyle w:val="Compact"/>
              <w:spacing w:before="36" w:after="36"/>
              <w:rPr/>
            </w:pPr>
            <w:r>
              <w:rPr/>
              <w:t>DISCO08_SEL_INDK</w:t>
            </w:r>
          </w:p>
        </w:tc>
        <w:tc>
          <w:tcPr>
            <w:tcW w:w="4680" w:type="dxa"/>
            <w:tcBorders/>
          </w:tcPr>
          <w:p>
            <w:pPr>
              <w:pStyle w:val="Compact"/>
              <w:spacing w:before="36" w:after="36"/>
              <w:rPr/>
            </w:pPr>
            <w:r>
              <w:rPr/>
              <w:t>2010–2018</w:t>
            </w:r>
          </w:p>
        </w:tc>
      </w:tr>
      <w:tr>
        <w:trPr/>
        <w:tc>
          <w:tcPr>
            <w:tcW w:w="4679" w:type="dxa"/>
            <w:tcBorders/>
          </w:tcPr>
          <w:p>
            <w:pPr>
              <w:pStyle w:val="Compact"/>
              <w:spacing w:before="36" w:after="36"/>
              <w:rPr/>
            </w:pPr>
            <w:r>
              <w:rPr/>
              <w:t>DISCOALLE_INDK</w:t>
            </w:r>
          </w:p>
        </w:tc>
        <w:tc>
          <w:tcPr>
            <w:tcW w:w="4680" w:type="dxa"/>
            <w:tcBorders/>
          </w:tcPr>
          <w:p>
            <w:pPr>
              <w:pStyle w:val="Compact"/>
              <w:spacing w:before="36" w:after="36"/>
              <w:rPr/>
            </w:pPr>
            <w:r>
              <w:rPr/>
              <w:t>1993–2009</w:t>
            </w:r>
          </w:p>
        </w:tc>
      </w:tr>
      <w:tr>
        <w:trPr/>
        <w:tc>
          <w:tcPr>
            <w:tcW w:w="4679" w:type="dxa"/>
            <w:tcBorders/>
          </w:tcPr>
          <w:p>
            <w:pPr>
              <w:pStyle w:val="Compact"/>
              <w:spacing w:before="36" w:after="36"/>
              <w:rPr/>
            </w:pPr>
            <w:r>
              <w:rPr/>
              <w:t>DISCOLOEN_INDK</w:t>
            </w:r>
          </w:p>
        </w:tc>
        <w:tc>
          <w:tcPr>
            <w:tcW w:w="4680" w:type="dxa"/>
            <w:tcBorders/>
          </w:tcPr>
          <w:p>
            <w:pPr>
              <w:pStyle w:val="Compact"/>
              <w:spacing w:before="36" w:after="36"/>
              <w:rPr/>
            </w:pPr>
            <w:r>
              <w:rPr/>
              <w:t>1991–2009</w:t>
            </w:r>
          </w:p>
        </w:tc>
      </w:tr>
      <w:tr>
        <w:trPr/>
        <w:tc>
          <w:tcPr>
            <w:tcW w:w="4679" w:type="dxa"/>
            <w:tcBorders/>
          </w:tcPr>
          <w:p>
            <w:pPr>
              <w:pStyle w:val="Compact"/>
              <w:spacing w:before="36" w:after="36"/>
              <w:rPr/>
            </w:pPr>
            <w:r>
              <w:rPr/>
              <w:t>DISCOSEL_INDK</w:t>
            </w:r>
          </w:p>
        </w:tc>
        <w:tc>
          <w:tcPr>
            <w:tcW w:w="4680" w:type="dxa"/>
            <w:tcBorders/>
          </w:tcPr>
          <w:p>
            <w:pPr>
              <w:pStyle w:val="Compact"/>
              <w:spacing w:before="36" w:after="36"/>
              <w:rPr/>
            </w:pPr>
            <w:r>
              <w:rPr/>
              <w:t>1991–2009</w:t>
            </w:r>
          </w:p>
        </w:tc>
      </w:tr>
      <w:tr>
        <w:trPr/>
        <w:tc>
          <w:tcPr>
            <w:tcW w:w="4679" w:type="dxa"/>
            <w:tcBorders/>
          </w:tcPr>
          <w:p>
            <w:pPr>
              <w:pStyle w:val="Compact"/>
              <w:spacing w:before="36" w:after="36"/>
              <w:rPr/>
            </w:pPr>
            <w:r>
              <w:rPr/>
              <w:t>DISCOTYP</w:t>
            </w:r>
          </w:p>
        </w:tc>
        <w:tc>
          <w:tcPr>
            <w:tcW w:w="4680" w:type="dxa"/>
            <w:tcBorders/>
          </w:tcPr>
          <w:p>
            <w:pPr>
              <w:pStyle w:val="Compact"/>
              <w:spacing w:before="36" w:after="36"/>
              <w:rPr/>
            </w:pPr>
            <w:r>
              <w:rPr/>
              <w:t>1991–2018</w:t>
            </w:r>
          </w:p>
        </w:tc>
      </w:tr>
      <w:tr>
        <w:trPr/>
        <w:tc>
          <w:tcPr>
            <w:tcW w:w="4679" w:type="dxa"/>
            <w:tcBorders/>
          </w:tcPr>
          <w:p>
            <w:pPr>
              <w:pStyle w:val="Compact"/>
              <w:spacing w:before="36" w:after="36"/>
              <w:rPr/>
            </w:pPr>
            <w:r>
              <w:rPr/>
              <w:t>DISCO_ALLE_INDK_13</w:t>
            </w:r>
          </w:p>
        </w:tc>
        <w:tc>
          <w:tcPr>
            <w:tcW w:w="4680" w:type="dxa"/>
            <w:tcBorders/>
          </w:tcPr>
          <w:p>
            <w:pPr>
              <w:pStyle w:val="Compact"/>
              <w:spacing w:before="36" w:after="36"/>
              <w:rPr/>
            </w:pPr>
            <w:r>
              <w:rPr/>
              <w:t>1991–2009</w:t>
            </w:r>
          </w:p>
        </w:tc>
      </w:tr>
      <w:tr>
        <w:trPr/>
        <w:tc>
          <w:tcPr>
            <w:tcW w:w="4679" w:type="dxa"/>
            <w:tcBorders/>
          </w:tcPr>
          <w:p>
            <w:pPr>
              <w:pStyle w:val="Compact"/>
              <w:spacing w:before="36" w:after="36"/>
              <w:rPr/>
            </w:pPr>
            <w:r>
              <w:rPr/>
              <w:t>FUNK_TIMEANT</w:t>
            </w:r>
          </w:p>
        </w:tc>
        <w:tc>
          <w:tcPr>
            <w:tcW w:w="4680" w:type="dxa"/>
            <w:tcBorders/>
          </w:tcPr>
          <w:p>
            <w:pPr>
              <w:pStyle w:val="Compact"/>
              <w:spacing w:before="36" w:after="36"/>
              <w:rPr/>
            </w:pPr>
            <w:r>
              <w:rPr/>
              <w:t>2008–2018</w:t>
            </w:r>
          </w:p>
        </w:tc>
      </w:tr>
      <w:tr>
        <w:trPr/>
        <w:tc>
          <w:tcPr>
            <w:tcW w:w="4679" w:type="dxa"/>
            <w:tcBorders/>
          </w:tcPr>
          <w:p>
            <w:pPr>
              <w:pStyle w:val="Compact"/>
              <w:spacing w:before="36" w:after="36"/>
              <w:rPr/>
            </w:pPr>
            <w:r>
              <w:rPr/>
              <w:t>NACEA</w:t>
            </w:r>
          </w:p>
        </w:tc>
        <w:tc>
          <w:tcPr>
            <w:tcW w:w="4680" w:type="dxa"/>
            <w:tcBorders/>
          </w:tcPr>
          <w:p>
            <w:pPr>
              <w:pStyle w:val="Compact"/>
              <w:spacing w:before="36" w:after="36"/>
              <w:rPr/>
            </w:pPr>
            <w:r>
              <w:rPr/>
              <w:t>1992–2007</w:t>
            </w:r>
          </w:p>
        </w:tc>
      </w:tr>
      <w:tr>
        <w:trPr/>
        <w:tc>
          <w:tcPr>
            <w:tcW w:w="4679" w:type="dxa"/>
            <w:tcBorders/>
          </w:tcPr>
          <w:p>
            <w:pPr>
              <w:pStyle w:val="Compact"/>
              <w:spacing w:before="36" w:after="36"/>
              <w:rPr/>
            </w:pPr>
            <w:r>
              <w:rPr/>
              <w:t>NACEA_DB07</w:t>
            </w:r>
          </w:p>
        </w:tc>
        <w:tc>
          <w:tcPr>
            <w:tcW w:w="4680" w:type="dxa"/>
            <w:tcBorders/>
          </w:tcPr>
          <w:p>
            <w:pPr>
              <w:pStyle w:val="Compact"/>
              <w:spacing w:before="36" w:after="36"/>
              <w:rPr/>
            </w:pPr>
            <w:r>
              <w:rPr/>
              <w:t>2007–2018</w:t>
            </w:r>
          </w:p>
        </w:tc>
      </w:tr>
      <w:tr>
        <w:trPr/>
        <w:tc>
          <w:tcPr>
            <w:tcW w:w="4679" w:type="dxa"/>
            <w:tcBorders/>
          </w:tcPr>
          <w:p>
            <w:pPr>
              <w:pStyle w:val="Compact"/>
              <w:spacing w:before="36" w:after="36"/>
              <w:rPr/>
            </w:pPr>
            <w:r>
              <w:rPr/>
              <w:t>NACEI</w:t>
            </w:r>
          </w:p>
        </w:tc>
        <w:tc>
          <w:tcPr>
            <w:tcW w:w="4680" w:type="dxa"/>
            <w:tcBorders/>
          </w:tcPr>
          <w:p>
            <w:pPr>
              <w:pStyle w:val="Compact"/>
              <w:spacing w:before="36" w:after="36"/>
              <w:rPr/>
            </w:pPr>
            <w:r>
              <w:rPr/>
              <w:t>1993–2007</w:t>
            </w:r>
          </w:p>
        </w:tc>
      </w:tr>
      <w:tr>
        <w:trPr/>
        <w:tc>
          <w:tcPr>
            <w:tcW w:w="4679" w:type="dxa"/>
            <w:tcBorders/>
          </w:tcPr>
          <w:p>
            <w:pPr>
              <w:pStyle w:val="Compact"/>
              <w:spacing w:before="36" w:after="36"/>
              <w:rPr/>
            </w:pPr>
            <w:r>
              <w:rPr/>
              <w:t>NACEI_DB07</w:t>
            </w:r>
          </w:p>
        </w:tc>
        <w:tc>
          <w:tcPr>
            <w:tcW w:w="4680" w:type="dxa"/>
            <w:tcBorders/>
          </w:tcPr>
          <w:p>
            <w:pPr>
              <w:pStyle w:val="Compact"/>
              <w:spacing w:before="36" w:after="36"/>
              <w:rPr/>
            </w:pPr>
            <w:r>
              <w:rPr/>
              <w:t>2007–2018</w:t>
            </w:r>
          </w:p>
        </w:tc>
      </w:tr>
      <w:tr>
        <w:trPr/>
        <w:tc>
          <w:tcPr>
            <w:tcW w:w="4679" w:type="dxa"/>
            <w:tcBorders/>
          </w:tcPr>
          <w:p>
            <w:pPr>
              <w:pStyle w:val="Compact"/>
              <w:spacing w:before="36" w:after="36"/>
              <w:rPr/>
            </w:pPr>
            <w:r>
              <w:rPr/>
              <w:t>NACE_13</w:t>
            </w:r>
          </w:p>
        </w:tc>
        <w:tc>
          <w:tcPr>
            <w:tcW w:w="4680" w:type="dxa"/>
            <w:tcBorders/>
          </w:tcPr>
          <w:p>
            <w:pPr>
              <w:pStyle w:val="Compact"/>
              <w:spacing w:before="36" w:after="36"/>
              <w:rPr/>
            </w:pPr>
            <w:r>
              <w:rPr/>
              <w:t>1993–2007</w:t>
            </w:r>
          </w:p>
        </w:tc>
      </w:tr>
      <w:tr>
        <w:trPr/>
        <w:tc>
          <w:tcPr>
            <w:tcW w:w="4679" w:type="dxa"/>
            <w:tcBorders/>
          </w:tcPr>
          <w:p>
            <w:pPr>
              <w:pStyle w:val="Compact"/>
              <w:spacing w:before="36" w:after="36"/>
              <w:rPr/>
            </w:pPr>
            <w:r>
              <w:rPr/>
              <w:t>NACE_DB07</w:t>
            </w:r>
          </w:p>
        </w:tc>
        <w:tc>
          <w:tcPr>
            <w:tcW w:w="4680" w:type="dxa"/>
            <w:tcBorders/>
          </w:tcPr>
          <w:p>
            <w:pPr>
              <w:pStyle w:val="Compact"/>
              <w:spacing w:before="36" w:after="36"/>
              <w:rPr/>
            </w:pPr>
            <w:r>
              <w:rPr/>
              <w:t>2007–2013</w:t>
            </w:r>
          </w:p>
        </w:tc>
      </w:tr>
      <w:tr>
        <w:trPr/>
        <w:tc>
          <w:tcPr>
            <w:tcW w:w="4679" w:type="dxa"/>
            <w:tcBorders/>
          </w:tcPr>
          <w:p>
            <w:pPr>
              <w:pStyle w:val="Compact"/>
              <w:spacing w:before="36" w:after="36"/>
              <w:rPr/>
            </w:pPr>
            <w:r>
              <w:rPr/>
              <w:t>NACE_DB07_13</w:t>
            </w:r>
          </w:p>
        </w:tc>
        <w:tc>
          <w:tcPr>
            <w:tcW w:w="4680" w:type="dxa"/>
            <w:tcBorders/>
          </w:tcPr>
          <w:p>
            <w:pPr>
              <w:pStyle w:val="Compact"/>
              <w:spacing w:before="36" w:after="36"/>
              <w:rPr/>
            </w:pPr>
            <w:r>
              <w:rPr/>
              <w:t>2007–2018</w:t>
            </w:r>
          </w:p>
        </w:tc>
      </w:tr>
      <w:tr>
        <w:trPr/>
        <w:tc>
          <w:tcPr>
            <w:tcW w:w="4679" w:type="dxa"/>
            <w:tcBorders/>
          </w:tcPr>
          <w:p>
            <w:pPr>
              <w:pStyle w:val="Compact"/>
              <w:spacing w:before="36" w:after="36"/>
              <w:rPr/>
            </w:pPr>
            <w:r>
              <w:rPr/>
              <w:t>NYSTGR</w:t>
            </w:r>
          </w:p>
        </w:tc>
        <w:tc>
          <w:tcPr>
            <w:tcW w:w="4680" w:type="dxa"/>
            <w:tcBorders/>
          </w:tcPr>
          <w:p>
            <w:pPr>
              <w:pStyle w:val="Compact"/>
              <w:spacing w:before="36" w:after="36"/>
              <w:rPr/>
            </w:pPr>
            <w:r>
              <w:rPr/>
              <w:t>1980–1999</w:t>
            </w:r>
          </w:p>
        </w:tc>
      </w:tr>
      <w:tr>
        <w:trPr/>
        <w:tc>
          <w:tcPr>
            <w:tcW w:w="4679" w:type="dxa"/>
            <w:tcBorders/>
          </w:tcPr>
          <w:p>
            <w:pPr>
              <w:pStyle w:val="Compact"/>
              <w:spacing w:before="36" w:after="36"/>
              <w:rPr/>
            </w:pPr>
            <w:r>
              <w:rPr/>
              <w:t>PNR</w:t>
            </w:r>
          </w:p>
        </w:tc>
        <w:tc>
          <w:tcPr>
            <w:tcW w:w="4680" w:type="dxa"/>
            <w:tcBorders/>
          </w:tcPr>
          <w:p>
            <w:pPr>
              <w:pStyle w:val="Compact"/>
              <w:spacing w:before="36" w:after="36"/>
              <w:rPr/>
            </w:pPr>
            <w:r>
              <w:rPr/>
              <w:t>1976–2018</w:t>
            </w:r>
          </w:p>
        </w:tc>
      </w:tr>
      <w:tr>
        <w:trPr/>
        <w:tc>
          <w:tcPr>
            <w:tcW w:w="4679" w:type="dxa"/>
            <w:tcBorders/>
          </w:tcPr>
          <w:p>
            <w:pPr>
              <w:pStyle w:val="Compact"/>
              <w:spacing w:before="36" w:after="36"/>
              <w:rPr/>
            </w:pPr>
            <w:r>
              <w:rPr/>
              <w:t>SOCIO</w:t>
            </w:r>
          </w:p>
        </w:tc>
        <w:tc>
          <w:tcPr>
            <w:tcW w:w="4680" w:type="dxa"/>
            <w:tcBorders/>
          </w:tcPr>
          <w:p>
            <w:pPr>
              <w:pStyle w:val="Compact"/>
              <w:spacing w:before="36" w:after="36"/>
              <w:rPr/>
            </w:pPr>
            <w:r>
              <w:rPr/>
              <w:t>1994–2001</w:t>
            </w:r>
          </w:p>
        </w:tc>
      </w:tr>
      <w:tr>
        <w:trPr/>
        <w:tc>
          <w:tcPr>
            <w:tcW w:w="4679" w:type="dxa"/>
            <w:tcBorders/>
          </w:tcPr>
          <w:p>
            <w:pPr>
              <w:pStyle w:val="Compact"/>
              <w:spacing w:before="36" w:after="36"/>
              <w:rPr/>
            </w:pPr>
            <w:r>
              <w:rPr/>
              <w:t>SOCIO02</w:t>
            </w:r>
          </w:p>
        </w:tc>
        <w:tc>
          <w:tcPr>
            <w:tcW w:w="4680" w:type="dxa"/>
            <w:tcBorders/>
          </w:tcPr>
          <w:p>
            <w:pPr>
              <w:pStyle w:val="Compact"/>
              <w:spacing w:before="36" w:after="36"/>
              <w:rPr/>
            </w:pPr>
            <w:r>
              <w:rPr/>
              <w:t>2002–2013</w:t>
            </w:r>
          </w:p>
        </w:tc>
      </w:tr>
      <w:tr>
        <w:trPr/>
        <w:tc>
          <w:tcPr>
            <w:tcW w:w="4679" w:type="dxa"/>
            <w:tcBorders/>
          </w:tcPr>
          <w:p>
            <w:pPr>
              <w:pStyle w:val="Compact"/>
              <w:spacing w:before="36" w:after="36"/>
              <w:rPr/>
            </w:pPr>
            <w:r>
              <w:rPr/>
              <w:t>SOCIO13</w:t>
            </w:r>
          </w:p>
        </w:tc>
        <w:tc>
          <w:tcPr>
            <w:tcW w:w="4680" w:type="dxa"/>
            <w:tcBorders/>
          </w:tcPr>
          <w:p>
            <w:pPr>
              <w:pStyle w:val="Compact"/>
              <w:spacing w:before="36" w:after="36"/>
              <w:rPr/>
            </w:pPr>
            <w:r>
              <w:rPr/>
              <w:t>1991–2018</w:t>
            </w:r>
          </w:p>
        </w:tc>
      </w:tr>
      <w:tr>
        <w:trPr/>
        <w:tc>
          <w:tcPr>
            <w:tcW w:w="4679" w:type="dxa"/>
            <w:tcBorders/>
          </w:tcPr>
          <w:p>
            <w:pPr>
              <w:pStyle w:val="Compact"/>
              <w:spacing w:before="36" w:after="36"/>
              <w:rPr/>
            </w:pPr>
            <w:r>
              <w:rPr/>
              <w:t>SOCIO_GL</w:t>
            </w:r>
          </w:p>
        </w:tc>
        <w:tc>
          <w:tcPr>
            <w:tcW w:w="4680" w:type="dxa"/>
            <w:tcBorders/>
          </w:tcPr>
          <w:p>
            <w:pPr>
              <w:pStyle w:val="Compact"/>
              <w:spacing w:before="36" w:after="36"/>
              <w:rPr/>
            </w:pPr>
            <w:r>
              <w:rPr/>
              <w:t>1976–1990</w:t>
            </w:r>
          </w:p>
        </w:tc>
      </w:tr>
      <w:tr>
        <w:trPr/>
        <w:tc>
          <w:tcPr>
            <w:tcW w:w="4679" w:type="dxa"/>
            <w:tcBorders/>
          </w:tcPr>
          <w:p>
            <w:pPr>
              <w:pStyle w:val="Compact"/>
              <w:spacing w:before="36" w:after="36"/>
              <w:rPr/>
            </w:pPr>
            <w:r>
              <w:rPr/>
              <w:t>TYP</w:t>
            </w:r>
          </w:p>
        </w:tc>
        <w:tc>
          <w:tcPr>
            <w:tcW w:w="4680" w:type="dxa"/>
            <w:tcBorders/>
          </w:tcPr>
          <w:p>
            <w:pPr>
              <w:pStyle w:val="Compact"/>
              <w:spacing w:before="36" w:after="36"/>
              <w:rPr/>
            </w:pPr>
            <w:r>
              <w:rPr/>
              <w:t>1980–1999</w:t>
            </w:r>
          </w:p>
        </w:tc>
      </w:tr>
    </w:tbl>
    <w:p>
      <w:pPr>
        <w:pStyle w:val="TableCaption"/>
        <w:rPr/>
      </w:pPr>
      <w:r>
        <w:rPr/>
        <w:t>Requested variables from Befolkningen (BEF)</w:t>
      </w:r>
    </w:p>
    <w:tbl>
      <w:tblPr>
        <w:tblStyle w:val="Table"/>
        <w:tblW w:w="9360" w:type="dxa"/>
        <w:jc w:val="left"/>
        <w:tblInd w:w="0" w:type="dxa"/>
        <w:tblCellMar>
          <w:top w:w="0" w:type="dxa"/>
          <w:left w:w="108" w:type="dxa"/>
          <w:bottom w:w="0" w:type="dxa"/>
          <w:right w:w="108" w:type="dxa"/>
        </w:tblCellMar>
        <w:tblLook w:val="07e0" w:noHBand="1" w:noVBand="1" w:firstColumn="1" w:lastRow="1" w:lastColumn="1" w:firstRow="1"/>
      </w:tblPr>
      <w:tblGrid>
        <w:gridCol w:w="4679"/>
        <w:gridCol w:w="4680"/>
      </w:tblGrid>
      <w:tr>
        <w:trPr/>
        <w:tc>
          <w:tcPr>
            <w:tcW w:w="4679" w:type="dxa"/>
            <w:tcBorders>
              <w:bottom w:val="single" w:sz="6" w:space="0" w:color="000000"/>
            </w:tcBorders>
            <w:vAlign w:val="bottom"/>
          </w:tcPr>
          <w:p>
            <w:pPr>
              <w:pStyle w:val="Compact"/>
              <w:spacing w:before="36" w:after="36"/>
              <w:rPr/>
            </w:pPr>
            <w:r>
              <w:rPr/>
              <w:t>Variables</w:t>
            </w:r>
          </w:p>
        </w:tc>
        <w:tc>
          <w:tcPr>
            <w:tcW w:w="4680" w:type="dxa"/>
            <w:tcBorders>
              <w:bottom w:val="single" w:sz="6" w:space="0" w:color="000000"/>
            </w:tcBorders>
            <w:vAlign w:val="bottom"/>
          </w:tcPr>
          <w:p>
            <w:pPr>
              <w:pStyle w:val="Compact"/>
              <w:spacing w:before="36" w:after="36"/>
              <w:rPr/>
            </w:pPr>
            <w:r>
              <w:rPr/>
              <w:t>Years</w:t>
            </w:r>
          </w:p>
        </w:tc>
      </w:tr>
      <w:tr>
        <w:trPr/>
        <w:tc>
          <w:tcPr>
            <w:tcW w:w="4679" w:type="dxa"/>
            <w:tcBorders/>
          </w:tcPr>
          <w:p>
            <w:pPr>
              <w:pStyle w:val="Compact"/>
              <w:spacing w:before="36" w:after="36"/>
              <w:rPr/>
            </w:pPr>
            <w:r>
              <w:rPr/>
              <w:t>AEGTE_ID</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ALDER</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ANTBOERNF</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ANTBOERNH</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ANTEFAM</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ANTPERSF</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ANTPERSH</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BOP_VFRA</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CIVST</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CIV_VFRA</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E_FAELLE_ID</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FAMILIE_ID</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FAMILIE_TYPE</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FAM_KOEN</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FAR_ID</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FM_MARK</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FOEDREG_KODE</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FOED_DAG</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FOERSTE_INDVANDRING</w:t>
            </w:r>
          </w:p>
        </w:tc>
        <w:tc>
          <w:tcPr>
            <w:tcW w:w="4680" w:type="dxa"/>
            <w:tcBorders/>
          </w:tcPr>
          <w:p>
            <w:pPr>
              <w:pStyle w:val="Compact"/>
              <w:spacing w:before="36" w:after="36"/>
              <w:rPr/>
            </w:pPr>
            <w:r>
              <w:rPr/>
              <w:t>2004–2020</w:t>
            </w:r>
          </w:p>
        </w:tc>
      </w:tr>
      <w:tr>
        <w:trPr/>
        <w:tc>
          <w:tcPr>
            <w:tcW w:w="4679" w:type="dxa"/>
            <w:tcBorders/>
          </w:tcPr>
          <w:p>
            <w:pPr>
              <w:pStyle w:val="Compact"/>
              <w:spacing w:before="36" w:after="36"/>
              <w:rPr/>
            </w:pPr>
            <w:r>
              <w:rPr/>
              <w:t>HUSTYPE</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IE_TYPE</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KOEN</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KOM</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MOR_ID</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OPHOLDMD_DK</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OPR_LAND</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PLADS</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PNR</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REFERENCETID</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REG</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SENESTE_INDVANDRING</w:t>
            </w:r>
          </w:p>
        </w:tc>
        <w:tc>
          <w:tcPr>
            <w:tcW w:w="4680" w:type="dxa"/>
            <w:tcBorders/>
          </w:tcPr>
          <w:p>
            <w:pPr>
              <w:pStyle w:val="Compact"/>
              <w:spacing w:before="36" w:after="36"/>
              <w:rPr/>
            </w:pPr>
            <w:r>
              <w:rPr/>
              <w:t>2004–2020</w:t>
            </w:r>
          </w:p>
        </w:tc>
      </w:tr>
      <w:tr>
        <w:trPr/>
        <w:tc>
          <w:tcPr>
            <w:tcW w:w="4679" w:type="dxa"/>
            <w:tcBorders/>
          </w:tcPr>
          <w:p>
            <w:pPr>
              <w:pStyle w:val="Compact"/>
              <w:spacing w:before="36" w:after="36"/>
              <w:rPr/>
            </w:pPr>
            <w:r>
              <w:rPr/>
              <w:t>STATSB</w:t>
            </w:r>
          </w:p>
        </w:tc>
        <w:tc>
          <w:tcPr>
            <w:tcW w:w="4680" w:type="dxa"/>
            <w:tcBorders/>
          </w:tcPr>
          <w:p>
            <w:pPr>
              <w:pStyle w:val="Compact"/>
              <w:spacing w:before="36" w:after="36"/>
              <w:rPr/>
            </w:pPr>
            <w:r>
              <w:rPr/>
              <w:t>1985–2020</w:t>
            </w:r>
          </w:p>
        </w:tc>
      </w:tr>
      <w:tr>
        <w:trPr/>
        <w:tc>
          <w:tcPr>
            <w:tcW w:w="4679" w:type="dxa"/>
            <w:tcBorders/>
          </w:tcPr>
          <w:p>
            <w:pPr>
              <w:pStyle w:val="Compact"/>
              <w:spacing w:before="36" w:after="36"/>
              <w:rPr/>
            </w:pPr>
            <w:r>
              <w:rPr/>
              <w:t>VAN_VTIL</w:t>
            </w:r>
          </w:p>
        </w:tc>
        <w:tc>
          <w:tcPr>
            <w:tcW w:w="4680" w:type="dxa"/>
            <w:tcBorders/>
          </w:tcPr>
          <w:p>
            <w:pPr>
              <w:pStyle w:val="Compact"/>
              <w:spacing w:before="36" w:after="36"/>
              <w:rPr/>
            </w:pPr>
            <w:r>
              <w:rPr/>
              <w:t>1985–2003</w:t>
            </w:r>
          </w:p>
        </w:tc>
      </w:tr>
    </w:tbl>
    <w:p>
      <w:pPr>
        <w:pStyle w:val="TableCaption"/>
        <w:rPr/>
      </w:pPr>
      <w:r>
        <w:rPr/>
        <w:t>Requested variables from Bystørrelser bopæle (BYSTRB)</w:t>
      </w:r>
    </w:p>
    <w:tbl>
      <w:tblPr>
        <w:tblStyle w:val="Table"/>
        <w:tblW w:w="9360" w:type="dxa"/>
        <w:jc w:val="left"/>
        <w:tblInd w:w="0" w:type="dxa"/>
        <w:tblCellMar>
          <w:top w:w="0" w:type="dxa"/>
          <w:left w:w="108" w:type="dxa"/>
          <w:bottom w:w="0" w:type="dxa"/>
          <w:right w:w="108" w:type="dxa"/>
        </w:tblCellMar>
        <w:tblLook w:val="07e0" w:noHBand="1" w:noVBand="1" w:firstColumn="1" w:lastRow="1" w:lastColumn="1" w:firstRow="1"/>
      </w:tblPr>
      <w:tblGrid>
        <w:gridCol w:w="4679"/>
        <w:gridCol w:w="4680"/>
      </w:tblGrid>
      <w:tr>
        <w:trPr/>
        <w:tc>
          <w:tcPr>
            <w:tcW w:w="4679" w:type="dxa"/>
            <w:tcBorders>
              <w:bottom w:val="single" w:sz="6" w:space="0" w:color="000000"/>
            </w:tcBorders>
            <w:vAlign w:val="bottom"/>
          </w:tcPr>
          <w:p>
            <w:pPr>
              <w:pStyle w:val="Compact"/>
              <w:spacing w:before="36" w:after="36"/>
              <w:rPr/>
            </w:pPr>
            <w:r>
              <w:rPr/>
              <w:t>Variables</w:t>
            </w:r>
          </w:p>
        </w:tc>
        <w:tc>
          <w:tcPr>
            <w:tcW w:w="4680" w:type="dxa"/>
            <w:tcBorders>
              <w:bottom w:val="single" w:sz="6" w:space="0" w:color="000000"/>
            </w:tcBorders>
            <w:vAlign w:val="bottom"/>
          </w:tcPr>
          <w:p>
            <w:pPr>
              <w:pStyle w:val="Compact"/>
              <w:spacing w:before="36" w:after="36"/>
              <w:rPr/>
            </w:pPr>
            <w:r>
              <w:rPr/>
              <w:t>Years</w:t>
            </w:r>
          </w:p>
        </w:tc>
      </w:tr>
      <w:tr>
        <w:trPr/>
        <w:tc>
          <w:tcPr>
            <w:tcW w:w="4679" w:type="dxa"/>
            <w:tcBorders/>
          </w:tcPr>
          <w:p>
            <w:pPr>
              <w:pStyle w:val="Compact"/>
              <w:spacing w:before="36" w:after="36"/>
              <w:rPr/>
            </w:pPr>
            <w:r>
              <w:rPr/>
              <w:t>DSTKODE</w:t>
            </w:r>
          </w:p>
        </w:tc>
        <w:tc>
          <w:tcPr>
            <w:tcW w:w="4680" w:type="dxa"/>
            <w:tcBorders/>
          </w:tcPr>
          <w:p>
            <w:pPr>
              <w:pStyle w:val="Compact"/>
              <w:spacing w:before="36" w:after="36"/>
              <w:rPr/>
            </w:pPr>
            <w:r>
              <w:rPr/>
              <w:t>2006–2020</w:t>
            </w:r>
          </w:p>
        </w:tc>
      </w:tr>
      <w:tr>
        <w:trPr/>
        <w:tc>
          <w:tcPr>
            <w:tcW w:w="4679" w:type="dxa"/>
            <w:tcBorders/>
          </w:tcPr>
          <w:p>
            <w:pPr>
              <w:pStyle w:val="Compact"/>
              <w:spacing w:before="36" w:after="36"/>
              <w:rPr/>
            </w:pPr>
            <w:r>
              <w:rPr/>
              <w:t>DSTNAVN</w:t>
            </w:r>
          </w:p>
        </w:tc>
        <w:tc>
          <w:tcPr>
            <w:tcW w:w="4680" w:type="dxa"/>
            <w:tcBorders/>
          </w:tcPr>
          <w:p>
            <w:pPr>
              <w:pStyle w:val="Compact"/>
              <w:spacing w:before="36" w:after="36"/>
              <w:rPr/>
            </w:pPr>
            <w:r>
              <w:rPr/>
              <w:t>2006–2020</w:t>
            </w:r>
          </w:p>
        </w:tc>
      </w:tr>
      <w:tr>
        <w:trPr/>
        <w:tc>
          <w:tcPr>
            <w:tcW w:w="4679" w:type="dxa"/>
            <w:tcBorders/>
          </w:tcPr>
          <w:p>
            <w:pPr>
              <w:pStyle w:val="Compact"/>
              <w:spacing w:before="36" w:after="36"/>
              <w:rPr/>
            </w:pPr>
            <w:r>
              <w:rPr/>
              <w:t>FOLKETAL</w:t>
            </w:r>
          </w:p>
        </w:tc>
        <w:tc>
          <w:tcPr>
            <w:tcW w:w="4680" w:type="dxa"/>
            <w:tcBorders/>
          </w:tcPr>
          <w:p>
            <w:pPr>
              <w:pStyle w:val="Compact"/>
              <w:spacing w:before="36" w:after="36"/>
              <w:rPr/>
            </w:pPr>
            <w:r>
              <w:rPr/>
              <w:t>2006–2020</w:t>
            </w:r>
          </w:p>
        </w:tc>
      </w:tr>
      <w:tr>
        <w:trPr/>
        <w:tc>
          <w:tcPr>
            <w:tcW w:w="4679" w:type="dxa"/>
            <w:tcBorders/>
          </w:tcPr>
          <w:p>
            <w:pPr>
              <w:pStyle w:val="Compact"/>
              <w:spacing w:before="36" w:after="36"/>
              <w:rPr/>
            </w:pPr>
            <w:r>
              <w:rPr/>
              <w:t>HUSSTANDE</w:t>
            </w:r>
          </w:p>
        </w:tc>
        <w:tc>
          <w:tcPr>
            <w:tcW w:w="4680" w:type="dxa"/>
            <w:tcBorders/>
          </w:tcPr>
          <w:p>
            <w:pPr>
              <w:pStyle w:val="Compact"/>
              <w:spacing w:before="36" w:after="36"/>
              <w:rPr/>
            </w:pPr>
            <w:r>
              <w:rPr/>
              <w:t>2007–2020</w:t>
            </w:r>
          </w:p>
        </w:tc>
      </w:tr>
      <w:tr>
        <w:trPr/>
        <w:tc>
          <w:tcPr>
            <w:tcW w:w="4679" w:type="dxa"/>
            <w:tcBorders/>
          </w:tcPr>
          <w:p>
            <w:pPr>
              <w:pStyle w:val="Compact"/>
              <w:spacing w:before="36" w:after="36"/>
              <w:rPr/>
            </w:pPr>
            <w:r>
              <w:rPr/>
              <w:t>KOM</w:t>
            </w:r>
          </w:p>
        </w:tc>
        <w:tc>
          <w:tcPr>
            <w:tcW w:w="4680" w:type="dxa"/>
            <w:tcBorders/>
          </w:tcPr>
          <w:p>
            <w:pPr>
              <w:pStyle w:val="Compact"/>
              <w:spacing w:before="36" w:after="36"/>
              <w:rPr/>
            </w:pPr>
            <w:r>
              <w:rPr/>
              <w:t>2006–2020</w:t>
            </w:r>
          </w:p>
        </w:tc>
      </w:tr>
      <w:tr>
        <w:trPr/>
        <w:tc>
          <w:tcPr>
            <w:tcW w:w="4679" w:type="dxa"/>
            <w:tcBorders/>
          </w:tcPr>
          <w:p>
            <w:pPr>
              <w:pStyle w:val="Compact"/>
              <w:spacing w:before="36" w:after="36"/>
              <w:rPr/>
            </w:pPr>
            <w:r>
              <w:rPr/>
              <w:t>OPGIKOM</w:t>
            </w:r>
          </w:p>
        </w:tc>
        <w:tc>
          <w:tcPr>
            <w:tcW w:w="4680" w:type="dxa"/>
            <w:tcBorders/>
          </w:tcPr>
          <w:p>
            <w:pPr>
              <w:pStyle w:val="Compact"/>
              <w:spacing w:before="36" w:after="36"/>
              <w:rPr/>
            </w:pPr>
            <w:r>
              <w:rPr/>
              <w:t>2006–2020</w:t>
            </w:r>
          </w:p>
        </w:tc>
      </w:tr>
      <w:tr>
        <w:trPr/>
        <w:tc>
          <w:tcPr>
            <w:tcW w:w="4679" w:type="dxa"/>
            <w:tcBorders/>
          </w:tcPr>
          <w:p>
            <w:pPr>
              <w:pStyle w:val="Compact"/>
              <w:spacing w:before="36" w:after="36"/>
              <w:rPr/>
            </w:pPr>
            <w:r>
              <w:rPr/>
              <w:t>STORHED</w:t>
            </w:r>
          </w:p>
        </w:tc>
        <w:tc>
          <w:tcPr>
            <w:tcW w:w="4680" w:type="dxa"/>
            <w:tcBorders/>
          </w:tcPr>
          <w:p>
            <w:pPr>
              <w:pStyle w:val="Compact"/>
              <w:spacing w:before="36" w:after="36"/>
              <w:rPr/>
            </w:pPr>
            <w:r>
              <w:rPr/>
              <w:t>2006–2020</w:t>
            </w:r>
          </w:p>
        </w:tc>
      </w:tr>
      <w:tr>
        <w:trPr/>
        <w:tc>
          <w:tcPr>
            <w:tcW w:w="4679" w:type="dxa"/>
            <w:tcBorders/>
          </w:tcPr>
          <w:p>
            <w:pPr>
              <w:pStyle w:val="Compact"/>
              <w:spacing w:before="36" w:after="36"/>
              <w:rPr/>
            </w:pPr>
            <w:r>
              <w:rPr/>
              <w:t>OPGIKOM</w:t>
            </w:r>
          </w:p>
        </w:tc>
        <w:tc>
          <w:tcPr>
            <w:tcW w:w="4680" w:type="dxa"/>
            <w:tcBorders/>
          </w:tcPr>
          <w:p>
            <w:pPr>
              <w:pStyle w:val="Compact"/>
              <w:spacing w:before="36" w:after="36"/>
              <w:rPr/>
            </w:pPr>
            <w:r>
              <w:rPr/>
              <w:t>2006–2020</w:t>
            </w:r>
          </w:p>
        </w:tc>
      </w:tr>
    </w:tbl>
    <w:p>
      <w:pPr>
        <w:pStyle w:val="TableCaption"/>
        <w:rPr/>
      </w:pPr>
      <w:r>
        <w:rPr/>
        <w:t>Requested variables from Døde i Danmark (DOD)</w:t>
      </w:r>
    </w:p>
    <w:tbl>
      <w:tblPr>
        <w:tblStyle w:val="Table"/>
        <w:tblW w:w="9360" w:type="dxa"/>
        <w:jc w:val="left"/>
        <w:tblInd w:w="0" w:type="dxa"/>
        <w:tblCellMar>
          <w:top w:w="0" w:type="dxa"/>
          <w:left w:w="108" w:type="dxa"/>
          <w:bottom w:w="0" w:type="dxa"/>
          <w:right w:w="108" w:type="dxa"/>
        </w:tblCellMar>
        <w:tblLook w:val="07e0" w:noHBand="1" w:noVBand="1" w:firstColumn="1" w:lastRow="1" w:lastColumn="1" w:firstRow="1"/>
      </w:tblPr>
      <w:tblGrid>
        <w:gridCol w:w="4679"/>
        <w:gridCol w:w="4680"/>
      </w:tblGrid>
      <w:tr>
        <w:trPr/>
        <w:tc>
          <w:tcPr>
            <w:tcW w:w="4679" w:type="dxa"/>
            <w:tcBorders>
              <w:bottom w:val="single" w:sz="6" w:space="0" w:color="000000"/>
            </w:tcBorders>
            <w:vAlign w:val="bottom"/>
          </w:tcPr>
          <w:p>
            <w:pPr>
              <w:pStyle w:val="Compact"/>
              <w:spacing w:before="36" w:after="36"/>
              <w:rPr/>
            </w:pPr>
            <w:r>
              <w:rPr/>
              <w:t>Variables</w:t>
            </w:r>
          </w:p>
        </w:tc>
        <w:tc>
          <w:tcPr>
            <w:tcW w:w="4680" w:type="dxa"/>
            <w:tcBorders>
              <w:bottom w:val="single" w:sz="6" w:space="0" w:color="000000"/>
            </w:tcBorders>
            <w:vAlign w:val="bottom"/>
          </w:tcPr>
          <w:p>
            <w:pPr>
              <w:pStyle w:val="Compact"/>
              <w:spacing w:before="36" w:after="36"/>
              <w:rPr/>
            </w:pPr>
            <w:r>
              <w:rPr/>
              <w:t>Years</w:t>
            </w:r>
          </w:p>
        </w:tc>
      </w:tr>
      <w:tr>
        <w:trPr/>
        <w:tc>
          <w:tcPr>
            <w:tcW w:w="4679" w:type="dxa"/>
            <w:tcBorders/>
          </w:tcPr>
          <w:p>
            <w:pPr>
              <w:pStyle w:val="Compact"/>
              <w:spacing w:before="36" w:after="36"/>
              <w:rPr/>
            </w:pPr>
            <w:r>
              <w:rPr/>
              <w:t>ALDER_HAEND</w:t>
            </w:r>
          </w:p>
        </w:tc>
        <w:tc>
          <w:tcPr>
            <w:tcW w:w="4680" w:type="dxa"/>
            <w:tcBorders/>
          </w:tcPr>
          <w:p>
            <w:pPr>
              <w:pStyle w:val="Compact"/>
              <w:spacing w:before="36" w:after="36"/>
              <w:rPr/>
            </w:pPr>
            <w:r>
              <w:rPr/>
              <w:t>2019–2019</w:t>
            </w:r>
          </w:p>
        </w:tc>
      </w:tr>
      <w:tr>
        <w:trPr/>
        <w:tc>
          <w:tcPr>
            <w:tcW w:w="4679" w:type="dxa"/>
            <w:tcBorders/>
          </w:tcPr>
          <w:p>
            <w:pPr>
              <w:pStyle w:val="Compact"/>
              <w:spacing w:before="36" w:after="36"/>
              <w:rPr/>
            </w:pPr>
            <w:r>
              <w:rPr/>
              <w:t>DODDATO</w:t>
            </w:r>
          </w:p>
        </w:tc>
        <w:tc>
          <w:tcPr>
            <w:tcW w:w="4680" w:type="dxa"/>
            <w:tcBorders/>
          </w:tcPr>
          <w:p>
            <w:pPr>
              <w:pStyle w:val="Compact"/>
              <w:spacing w:before="36" w:after="36"/>
              <w:rPr/>
            </w:pPr>
            <w:r>
              <w:rPr/>
              <w:t>2019–2019</w:t>
            </w:r>
          </w:p>
        </w:tc>
      </w:tr>
      <w:tr>
        <w:trPr/>
        <w:tc>
          <w:tcPr>
            <w:tcW w:w="4679" w:type="dxa"/>
            <w:tcBorders/>
          </w:tcPr>
          <w:p>
            <w:pPr>
              <w:pStyle w:val="Compact"/>
              <w:spacing w:before="36" w:after="36"/>
              <w:rPr/>
            </w:pPr>
            <w:r>
              <w:rPr/>
              <w:t>PNR</w:t>
            </w:r>
          </w:p>
        </w:tc>
        <w:tc>
          <w:tcPr>
            <w:tcW w:w="4680" w:type="dxa"/>
            <w:tcBorders/>
          </w:tcPr>
          <w:p>
            <w:pPr>
              <w:pStyle w:val="Compact"/>
              <w:spacing w:before="36" w:after="36"/>
              <w:rPr/>
            </w:pPr>
            <w:r>
              <w:rPr/>
              <w:t>2019–2019</w:t>
            </w:r>
          </w:p>
        </w:tc>
      </w:tr>
    </w:tbl>
    <w:p>
      <w:pPr>
        <w:pStyle w:val="TableCaption"/>
        <w:rPr/>
      </w:pPr>
      <w:r>
        <w:rPr/>
        <w:t>Requested variables from Dødfødte ud fra LPR (LPRMFRDF)</w:t>
      </w:r>
    </w:p>
    <w:tbl>
      <w:tblPr>
        <w:tblStyle w:val="Table"/>
        <w:tblW w:w="9360" w:type="dxa"/>
        <w:jc w:val="left"/>
        <w:tblInd w:w="0" w:type="dxa"/>
        <w:tblCellMar>
          <w:top w:w="0" w:type="dxa"/>
          <w:left w:w="108" w:type="dxa"/>
          <w:bottom w:w="0" w:type="dxa"/>
          <w:right w:w="108" w:type="dxa"/>
        </w:tblCellMar>
        <w:tblLook w:val="07e0" w:noHBand="1" w:noVBand="1" w:firstColumn="1" w:lastRow="1" w:lastColumn="1" w:firstRow="1"/>
      </w:tblPr>
      <w:tblGrid>
        <w:gridCol w:w="4679"/>
        <w:gridCol w:w="4680"/>
      </w:tblGrid>
      <w:tr>
        <w:trPr/>
        <w:tc>
          <w:tcPr>
            <w:tcW w:w="4679" w:type="dxa"/>
            <w:tcBorders>
              <w:bottom w:val="single" w:sz="6" w:space="0" w:color="000000"/>
            </w:tcBorders>
            <w:vAlign w:val="bottom"/>
          </w:tcPr>
          <w:p>
            <w:pPr>
              <w:pStyle w:val="Compact"/>
              <w:spacing w:before="36" w:after="36"/>
              <w:rPr/>
            </w:pPr>
            <w:r>
              <w:rPr/>
              <w:t>Variables</w:t>
            </w:r>
          </w:p>
        </w:tc>
        <w:tc>
          <w:tcPr>
            <w:tcW w:w="4680" w:type="dxa"/>
            <w:tcBorders>
              <w:bottom w:val="single" w:sz="6" w:space="0" w:color="000000"/>
            </w:tcBorders>
            <w:vAlign w:val="bottom"/>
          </w:tcPr>
          <w:p>
            <w:pPr>
              <w:pStyle w:val="Compact"/>
              <w:spacing w:before="36" w:after="36"/>
              <w:rPr/>
            </w:pPr>
            <w:r>
              <w:rPr/>
              <w:t>Years</w:t>
            </w:r>
          </w:p>
        </w:tc>
      </w:tr>
      <w:tr>
        <w:trPr/>
        <w:tc>
          <w:tcPr>
            <w:tcW w:w="4679" w:type="dxa"/>
            <w:tcBorders/>
          </w:tcPr>
          <w:p>
            <w:pPr>
              <w:pStyle w:val="Compact"/>
              <w:spacing w:before="36" w:after="36"/>
              <w:rPr/>
            </w:pPr>
            <w:r>
              <w:rPr/>
              <w:t>B_AMBULANT</w:t>
            </w:r>
          </w:p>
        </w:tc>
        <w:tc>
          <w:tcPr>
            <w:tcW w:w="4680" w:type="dxa"/>
            <w:tcBorders/>
          </w:tcPr>
          <w:p>
            <w:pPr>
              <w:pStyle w:val="Compact"/>
              <w:spacing w:before="36" w:after="36"/>
              <w:rPr/>
            </w:pPr>
            <w:r>
              <w:rPr/>
              <w:t>1996–1996</w:t>
            </w:r>
          </w:p>
        </w:tc>
      </w:tr>
      <w:tr>
        <w:trPr/>
        <w:tc>
          <w:tcPr>
            <w:tcW w:w="4679" w:type="dxa"/>
            <w:tcBorders/>
          </w:tcPr>
          <w:p>
            <w:pPr>
              <w:pStyle w:val="Compact"/>
              <w:spacing w:before="36" w:after="36"/>
              <w:rPr/>
            </w:pPr>
            <w:r>
              <w:rPr/>
              <w:t>B_FLERFOLD</w:t>
            </w:r>
          </w:p>
        </w:tc>
        <w:tc>
          <w:tcPr>
            <w:tcW w:w="4680" w:type="dxa"/>
            <w:tcBorders/>
          </w:tcPr>
          <w:p>
            <w:pPr>
              <w:pStyle w:val="Compact"/>
              <w:spacing w:before="36" w:after="36"/>
              <w:rPr/>
            </w:pPr>
            <w:r>
              <w:rPr/>
              <w:t>1996–1996</w:t>
            </w:r>
          </w:p>
        </w:tc>
      </w:tr>
      <w:tr>
        <w:trPr/>
        <w:tc>
          <w:tcPr>
            <w:tcW w:w="4679" w:type="dxa"/>
            <w:tcBorders/>
          </w:tcPr>
          <w:p>
            <w:pPr>
              <w:pStyle w:val="Compact"/>
              <w:spacing w:before="36" w:after="36"/>
              <w:rPr/>
            </w:pPr>
            <w:r>
              <w:rPr/>
              <w:t>B_NORMAL</w:t>
            </w:r>
          </w:p>
        </w:tc>
        <w:tc>
          <w:tcPr>
            <w:tcW w:w="4680" w:type="dxa"/>
            <w:tcBorders/>
          </w:tcPr>
          <w:p>
            <w:pPr>
              <w:pStyle w:val="Compact"/>
              <w:spacing w:before="36" w:after="36"/>
              <w:rPr/>
            </w:pPr>
            <w:r>
              <w:rPr/>
              <w:t>1996–1996</w:t>
            </w:r>
          </w:p>
        </w:tc>
      </w:tr>
      <w:tr>
        <w:trPr/>
        <w:tc>
          <w:tcPr>
            <w:tcW w:w="4679" w:type="dxa"/>
            <w:tcBorders/>
          </w:tcPr>
          <w:p>
            <w:pPr>
              <w:pStyle w:val="Compact"/>
              <w:spacing w:before="36" w:after="36"/>
              <w:rPr/>
            </w:pPr>
            <w:r>
              <w:rPr/>
              <w:t>B_PARTUS</w:t>
            </w:r>
          </w:p>
        </w:tc>
        <w:tc>
          <w:tcPr>
            <w:tcW w:w="4680" w:type="dxa"/>
            <w:tcBorders/>
          </w:tcPr>
          <w:p>
            <w:pPr>
              <w:pStyle w:val="Compact"/>
              <w:spacing w:before="36" w:after="36"/>
              <w:rPr/>
            </w:pPr>
            <w:r>
              <w:rPr/>
              <w:t>1996–1996</w:t>
            </w:r>
          </w:p>
        </w:tc>
      </w:tr>
      <w:tr>
        <w:trPr/>
        <w:tc>
          <w:tcPr>
            <w:tcW w:w="4679" w:type="dxa"/>
            <w:tcBorders/>
          </w:tcPr>
          <w:p>
            <w:pPr>
              <w:pStyle w:val="Compact"/>
              <w:spacing w:before="36" w:after="36"/>
              <w:rPr/>
            </w:pPr>
            <w:r>
              <w:rPr/>
              <w:t>B_RISIKO</w:t>
            </w:r>
          </w:p>
        </w:tc>
        <w:tc>
          <w:tcPr>
            <w:tcW w:w="4680" w:type="dxa"/>
            <w:tcBorders/>
          </w:tcPr>
          <w:p>
            <w:pPr>
              <w:pStyle w:val="Compact"/>
              <w:spacing w:before="36" w:after="36"/>
              <w:rPr/>
            </w:pPr>
            <w:r>
              <w:rPr/>
              <w:t>1996–1996</w:t>
            </w:r>
          </w:p>
        </w:tc>
      </w:tr>
      <w:tr>
        <w:trPr/>
        <w:tc>
          <w:tcPr>
            <w:tcW w:w="4679" w:type="dxa"/>
            <w:tcBorders/>
          </w:tcPr>
          <w:p>
            <w:pPr>
              <w:pStyle w:val="Compact"/>
              <w:spacing w:before="36" w:after="36"/>
              <w:rPr/>
            </w:pPr>
            <w:r>
              <w:rPr/>
              <w:t>B_RYGER</w:t>
            </w:r>
          </w:p>
        </w:tc>
        <w:tc>
          <w:tcPr>
            <w:tcW w:w="4680" w:type="dxa"/>
            <w:tcBorders/>
          </w:tcPr>
          <w:p>
            <w:pPr>
              <w:pStyle w:val="Compact"/>
              <w:spacing w:before="36" w:after="36"/>
              <w:rPr/>
            </w:pPr>
            <w:r>
              <w:rPr/>
              <w:t>1996–1996</w:t>
            </w:r>
          </w:p>
        </w:tc>
      </w:tr>
      <w:tr>
        <w:trPr/>
        <w:tc>
          <w:tcPr>
            <w:tcW w:w="4679" w:type="dxa"/>
            <w:tcBorders/>
          </w:tcPr>
          <w:p>
            <w:pPr>
              <w:pStyle w:val="Compact"/>
              <w:spacing w:before="36" w:after="36"/>
              <w:rPr/>
            </w:pPr>
            <w:r>
              <w:rPr/>
              <w:t>B_SAMADR</w:t>
            </w:r>
          </w:p>
        </w:tc>
        <w:tc>
          <w:tcPr>
            <w:tcW w:w="4680" w:type="dxa"/>
            <w:tcBorders/>
          </w:tcPr>
          <w:p>
            <w:pPr>
              <w:pStyle w:val="Compact"/>
              <w:spacing w:before="36" w:after="36"/>
              <w:rPr/>
            </w:pPr>
            <w:r>
              <w:rPr/>
              <w:t>1996–1996</w:t>
            </w:r>
          </w:p>
        </w:tc>
      </w:tr>
      <w:tr>
        <w:trPr/>
        <w:tc>
          <w:tcPr>
            <w:tcW w:w="4679" w:type="dxa"/>
            <w:tcBorders/>
          </w:tcPr>
          <w:p>
            <w:pPr>
              <w:pStyle w:val="Compact"/>
              <w:spacing w:before="36" w:after="36"/>
              <w:rPr/>
            </w:pPr>
            <w:r>
              <w:rPr/>
              <w:t>B_SECTIOF</w:t>
            </w:r>
          </w:p>
        </w:tc>
        <w:tc>
          <w:tcPr>
            <w:tcW w:w="4680" w:type="dxa"/>
            <w:tcBorders/>
          </w:tcPr>
          <w:p>
            <w:pPr>
              <w:pStyle w:val="Compact"/>
              <w:spacing w:before="36" w:after="36"/>
              <w:rPr/>
            </w:pPr>
            <w:r>
              <w:rPr/>
              <w:t>1996–1996</w:t>
            </w:r>
          </w:p>
        </w:tc>
      </w:tr>
      <w:tr>
        <w:trPr/>
        <w:tc>
          <w:tcPr>
            <w:tcW w:w="4679" w:type="dxa"/>
            <w:tcBorders/>
          </w:tcPr>
          <w:p>
            <w:pPr>
              <w:pStyle w:val="Compact"/>
              <w:spacing w:before="36" w:after="36"/>
              <w:rPr/>
            </w:pPr>
            <w:r>
              <w:rPr/>
              <w:t>C_CIVSTD</w:t>
            </w:r>
          </w:p>
        </w:tc>
        <w:tc>
          <w:tcPr>
            <w:tcW w:w="4680" w:type="dxa"/>
            <w:tcBorders/>
          </w:tcPr>
          <w:p>
            <w:pPr>
              <w:pStyle w:val="Compact"/>
              <w:spacing w:before="36" w:after="36"/>
              <w:rPr/>
            </w:pPr>
            <w:r>
              <w:rPr/>
              <w:t>1996–1996</w:t>
            </w:r>
          </w:p>
        </w:tc>
      </w:tr>
      <w:tr>
        <w:trPr/>
        <w:tc>
          <w:tcPr>
            <w:tcW w:w="4679" w:type="dxa"/>
            <w:tcBorders/>
          </w:tcPr>
          <w:p>
            <w:pPr>
              <w:pStyle w:val="Compact"/>
              <w:spacing w:before="36" w:after="36"/>
              <w:rPr/>
            </w:pPr>
            <w:r>
              <w:rPr/>
              <w:t>C_PLAC</w:t>
            </w:r>
          </w:p>
        </w:tc>
        <w:tc>
          <w:tcPr>
            <w:tcW w:w="4680" w:type="dxa"/>
            <w:tcBorders/>
          </w:tcPr>
          <w:p>
            <w:pPr>
              <w:pStyle w:val="Compact"/>
              <w:spacing w:before="36" w:after="36"/>
              <w:rPr/>
            </w:pPr>
            <w:r>
              <w:rPr/>
              <w:t>1996–1996</w:t>
            </w:r>
          </w:p>
        </w:tc>
      </w:tr>
      <w:tr>
        <w:trPr/>
        <w:tc>
          <w:tcPr>
            <w:tcW w:w="4679" w:type="dxa"/>
            <w:tcBorders/>
          </w:tcPr>
          <w:p>
            <w:pPr>
              <w:pStyle w:val="Compact"/>
              <w:spacing w:before="36" w:after="36"/>
              <w:rPr/>
            </w:pPr>
            <w:r>
              <w:rPr/>
              <w:t>D_FODDTO</w:t>
            </w:r>
          </w:p>
        </w:tc>
        <w:tc>
          <w:tcPr>
            <w:tcW w:w="4680" w:type="dxa"/>
            <w:tcBorders/>
          </w:tcPr>
          <w:p>
            <w:pPr>
              <w:pStyle w:val="Compact"/>
              <w:spacing w:before="36" w:after="36"/>
              <w:rPr/>
            </w:pPr>
            <w:r>
              <w:rPr/>
              <w:t>1996–1996</w:t>
            </w:r>
          </w:p>
        </w:tc>
      </w:tr>
      <w:tr>
        <w:trPr/>
        <w:tc>
          <w:tcPr>
            <w:tcW w:w="4679" w:type="dxa"/>
            <w:tcBorders/>
          </w:tcPr>
          <w:p>
            <w:pPr>
              <w:pStyle w:val="Compact"/>
              <w:spacing w:before="36" w:after="36"/>
              <w:rPr/>
            </w:pPr>
            <w:r>
              <w:rPr/>
              <w:t>V_ANTAL</w:t>
            </w:r>
          </w:p>
        </w:tc>
        <w:tc>
          <w:tcPr>
            <w:tcW w:w="4680" w:type="dxa"/>
            <w:tcBorders/>
          </w:tcPr>
          <w:p>
            <w:pPr>
              <w:pStyle w:val="Compact"/>
              <w:spacing w:before="36" w:after="36"/>
              <w:rPr/>
            </w:pPr>
            <w:r>
              <w:rPr/>
              <w:t>1996–1996</w:t>
            </w:r>
          </w:p>
        </w:tc>
      </w:tr>
      <w:tr>
        <w:trPr/>
        <w:tc>
          <w:tcPr>
            <w:tcW w:w="4679" w:type="dxa"/>
            <w:tcBorders/>
          </w:tcPr>
          <w:p>
            <w:pPr>
              <w:pStyle w:val="Compact"/>
              <w:spacing w:before="36" w:after="36"/>
              <w:rPr/>
            </w:pPr>
            <w:r>
              <w:rPr/>
              <w:t>V_FALDER</w:t>
            </w:r>
          </w:p>
        </w:tc>
        <w:tc>
          <w:tcPr>
            <w:tcW w:w="4680" w:type="dxa"/>
            <w:tcBorders/>
          </w:tcPr>
          <w:p>
            <w:pPr>
              <w:pStyle w:val="Compact"/>
              <w:spacing w:before="36" w:after="36"/>
              <w:rPr/>
            </w:pPr>
            <w:r>
              <w:rPr/>
              <w:t>1996–1996</w:t>
            </w:r>
          </w:p>
        </w:tc>
      </w:tr>
      <w:tr>
        <w:trPr/>
        <w:tc>
          <w:tcPr>
            <w:tcW w:w="4679" w:type="dxa"/>
            <w:tcBorders/>
          </w:tcPr>
          <w:p>
            <w:pPr>
              <w:pStyle w:val="Compact"/>
              <w:spacing w:before="36" w:after="36"/>
              <w:rPr/>
            </w:pPr>
            <w:r>
              <w:rPr/>
              <w:t>V_FCPR</w:t>
            </w:r>
          </w:p>
        </w:tc>
        <w:tc>
          <w:tcPr>
            <w:tcW w:w="4680" w:type="dxa"/>
            <w:tcBorders/>
          </w:tcPr>
          <w:p>
            <w:pPr>
              <w:pStyle w:val="Compact"/>
              <w:spacing w:before="36" w:after="36"/>
              <w:rPr/>
            </w:pPr>
            <w:r>
              <w:rPr/>
              <w:t>1996–1996</w:t>
            </w:r>
          </w:p>
        </w:tc>
      </w:tr>
      <w:tr>
        <w:trPr/>
        <w:tc>
          <w:tcPr>
            <w:tcW w:w="4679" w:type="dxa"/>
            <w:tcBorders/>
          </w:tcPr>
          <w:p>
            <w:pPr>
              <w:pStyle w:val="Compact"/>
              <w:spacing w:before="36" w:after="36"/>
              <w:rPr/>
            </w:pPr>
            <w:r>
              <w:rPr/>
              <w:t>V_GRAV</w:t>
            </w:r>
          </w:p>
        </w:tc>
        <w:tc>
          <w:tcPr>
            <w:tcW w:w="4680" w:type="dxa"/>
            <w:tcBorders/>
          </w:tcPr>
          <w:p>
            <w:pPr>
              <w:pStyle w:val="Compact"/>
              <w:spacing w:before="36" w:after="36"/>
              <w:rPr/>
            </w:pPr>
            <w:r>
              <w:rPr/>
              <w:t>1996–1996</w:t>
            </w:r>
          </w:p>
        </w:tc>
      </w:tr>
      <w:tr>
        <w:trPr/>
        <w:tc>
          <w:tcPr>
            <w:tcW w:w="4679" w:type="dxa"/>
            <w:tcBorders/>
          </w:tcPr>
          <w:p>
            <w:pPr>
              <w:pStyle w:val="Compact"/>
              <w:spacing w:before="36" w:after="36"/>
              <w:rPr/>
            </w:pPr>
            <w:r>
              <w:rPr/>
              <w:t>V_MALDER</w:t>
            </w:r>
          </w:p>
        </w:tc>
        <w:tc>
          <w:tcPr>
            <w:tcW w:w="4680" w:type="dxa"/>
            <w:tcBorders/>
          </w:tcPr>
          <w:p>
            <w:pPr>
              <w:pStyle w:val="Compact"/>
              <w:spacing w:before="36" w:after="36"/>
              <w:rPr/>
            </w:pPr>
            <w:r>
              <w:rPr/>
              <w:t>1996–1996</w:t>
            </w:r>
          </w:p>
        </w:tc>
      </w:tr>
      <w:tr>
        <w:trPr/>
        <w:tc>
          <w:tcPr>
            <w:tcW w:w="4679" w:type="dxa"/>
            <w:tcBorders/>
          </w:tcPr>
          <w:p>
            <w:pPr>
              <w:pStyle w:val="Compact"/>
              <w:spacing w:before="36" w:after="36"/>
              <w:rPr/>
            </w:pPr>
            <w:r>
              <w:rPr/>
              <w:t>V_MCPR</w:t>
            </w:r>
          </w:p>
        </w:tc>
        <w:tc>
          <w:tcPr>
            <w:tcW w:w="4680" w:type="dxa"/>
            <w:tcBorders/>
          </w:tcPr>
          <w:p>
            <w:pPr>
              <w:pStyle w:val="Compact"/>
              <w:spacing w:before="36" w:after="36"/>
              <w:rPr/>
            </w:pPr>
            <w:r>
              <w:rPr/>
              <w:t>1996–1996</w:t>
            </w:r>
          </w:p>
        </w:tc>
      </w:tr>
      <w:tr>
        <w:trPr/>
        <w:tc>
          <w:tcPr>
            <w:tcW w:w="4679" w:type="dxa"/>
            <w:tcBorders/>
          </w:tcPr>
          <w:p>
            <w:pPr>
              <w:pStyle w:val="Compact"/>
              <w:spacing w:before="36" w:after="36"/>
              <w:rPr/>
            </w:pPr>
            <w:r>
              <w:rPr/>
              <w:t>V_PABORT</w:t>
            </w:r>
          </w:p>
        </w:tc>
        <w:tc>
          <w:tcPr>
            <w:tcW w:w="4680" w:type="dxa"/>
            <w:tcBorders/>
          </w:tcPr>
          <w:p>
            <w:pPr>
              <w:pStyle w:val="Compact"/>
              <w:spacing w:before="36" w:after="36"/>
              <w:rPr/>
            </w:pPr>
            <w:r>
              <w:rPr/>
              <w:t>1996–1996</w:t>
            </w:r>
          </w:p>
        </w:tc>
      </w:tr>
      <w:tr>
        <w:trPr/>
        <w:tc>
          <w:tcPr>
            <w:tcW w:w="4679" w:type="dxa"/>
            <w:tcBorders/>
          </w:tcPr>
          <w:p>
            <w:pPr>
              <w:pStyle w:val="Compact"/>
              <w:spacing w:before="36" w:after="36"/>
              <w:rPr/>
            </w:pPr>
            <w:r>
              <w:rPr/>
              <w:t>V_SABORT</w:t>
            </w:r>
          </w:p>
        </w:tc>
        <w:tc>
          <w:tcPr>
            <w:tcW w:w="4680" w:type="dxa"/>
            <w:tcBorders/>
          </w:tcPr>
          <w:p>
            <w:pPr>
              <w:pStyle w:val="Compact"/>
              <w:spacing w:before="36" w:after="36"/>
              <w:rPr/>
            </w:pPr>
            <w:r>
              <w:rPr/>
              <w:t>1996–1996</w:t>
            </w:r>
          </w:p>
        </w:tc>
      </w:tr>
      <w:tr>
        <w:trPr/>
        <w:tc>
          <w:tcPr>
            <w:tcW w:w="4679" w:type="dxa"/>
            <w:tcBorders/>
          </w:tcPr>
          <w:p>
            <w:pPr>
              <w:pStyle w:val="Compact"/>
              <w:spacing w:before="36" w:after="36"/>
              <w:rPr/>
            </w:pPr>
            <w:r>
              <w:rPr/>
              <w:t>V_TIDLDOD</w:t>
            </w:r>
          </w:p>
        </w:tc>
        <w:tc>
          <w:tcPr>
            <w:tcW w:w="4680" w:type="dxa"/>
            <w:tcBorders/>
          </w:tcPr>
          <w:p>
            <w:pPr>
              <w:pStyle w:val="Compact"/>
              <w:spacing w:before="36" w:after="36"/>
              <w:rPr/>
            </w:pPr>
            <w:r>
              <w:rPr/>
              <w:t>1996–1996</w:t>
            </w:r>
          </w:p>
        </w:tc>
      </w:tr>
      <w:tr>
        <w:trPr/>
        <w:tc>
          <w:tcPr>
            <w:tcW w:w="4679" w:type="dxa"/>
            <w:tcBorders/>
          </w:tcPr>
          <w:p>
            <w:pPr>
              <w:pStyle w:val="Compact"/>
              <w:spacing w:before="36" w:after="36"/>
              <w:rPr/>
            </w:pPr>
            <w:r>
              <w:rPr/>
              <w:t>V_TIDLLEV</w:t>
            </w:r>
          </w:p>
        </w:tc>
        <w:tc>
          <w:tcPr>
            <w:tcW w:w="4680" w:type="dxa"/>
            <w:tcBorders/>
          </w:tcPr>
          <w:p>
            <w:pPr>
              <w:pStyle w:val="Compact"/>
              <w:spacing w:before="36" w:after="36"/>
              <w:rPr/>
            </w:pPr>
            <w:r>
              <w:rPr/>
              <w:t>1996–1996</w:t>
            </w:r>
          </w:p>
        </w:tc>
      </w:tr>
    </w:tbl>
    <w:p>
      <w:pPr>
        <w:pStyle w:val="TableCaption"/>
        <w:rPr/>
      </w:pPr>
      <w:r>
        <w:rPr/>
        <w:t>Requested variables from Dødsårsagsregister (DODSAASG)</w:t>
      </w:r>
    </w:p>
    <w:tbl>
      <w:tblPr>
        <w:tblStyle w:val="Table"/>
        <w:tblW w:w="9360" w:type="dxa"/>
        <w:jc w:val="left"/>
        <w:tblInd w:w="0" w:type="dxa"/>
        <w:tblCellMar>
          <w:top w:w="0" w:type="dxa"/>
          <w:left w:w="108" w:type="dxa"/>
          <w:bottom w:w="0" w:type="dxa"/>
          <w:right w:w="108" w:type="dxa"/>
        </w:tblCellMar>
        <w:tblLook w:val="07e0" w:noHBand="1" w:noVBand="1" w:firstColumn="1" w:lastRow="1" w:lastColumn="1" w:firstRow="1"/>
      </w:tblPr>
      <w:tblGrid>
        <w:gridCol w:w="4679"/>
        <w:gridCol w:w="4680"/>
      </w:tblGrid>
      <w:tr>
        <w:trPr/>
        <w:tc>
          <w:tcPr>
            <w:tcW w:w="4679" w:type="dxa"/>
            <w:tcBorders>
              <w:bottom w:val="single" w:sz="6" w:space="0" w:color="000000"/>
            </w:tcBorders>
            <w:vAlign w:val="bottom"/>
          </w:tcPr>
          <w:p>
            <w:pPr>
              <w:pStyle w:val="Compact"/>
              <w:spacing w:before="36" w:after="36"/>
              <w:rPr/>
            </w:pPr>
            <w:r>
              <w:rPr/>
              <w:t>Variables</w:t>
            </w:r>
          </w:p>
        </w:tc>
        <w:tc>
          <w:tcPr>
            <w:tcW w:w="4680" w:type="dxa"/>
            <w:tcBorders>
              <w:bottom w:val="single" w:sz="6" w:space="0" w:color="000000"/>
            </w:tcBorders>
            <w:vAlign w:val="bottom"/>
          </w:tcPr>
          <w:p>
            <w:pPr>
              <w:pStyle w:val="Compact"/>
              <w:spacing w:before="36" w:after="36"/>
              <w:rPr/>
            </w:pPr>
            <w:r>
              <w:rPr/>
              <w:t>Years</w:t>
            </w:r>
          </w:p>
        </w:tc>
      </w:tr>
      <w:tr>
        <w:trPr/>
        <w:tc>
          <w:tcPr>
            <w:tcW w:w="4679" w:type="dxa"/>
            <w:tcBorders/>
          </w:tcPr>
          <w:p>
            <w:pPr>
              <w:pStyle w:val="Compact"/>
              <w:spacing w:before="36" w:after="36"/>
              <w:rPr/>
            </w:pPr>
            <w:r>
              <w:rPr/>
              <w:t>C_BOPKOM</w:t>
            </w:r>
          </w:p>
        </w:tc>
        <w:tc>
          <w:tcPr>
            <w:tcW w:w="4680" w:type="dxa"/>
            <w:tcBorders/>
          </w:tcPr>
          <w:p>
            <w:pPr>
              <w:pStyle w:val="Compact"/>
              <w:spacing w:before="36" w:after="36"/>
              <w:rPr/>
            </w:pPr>
            <w:r>
              <w:rPr/>
              <w:t>2018–2018</w:t>
            </w:r>
          </w:p>
        </w:tc>
      </w:tr>
      <w:tr>
        <w:trPr/>
        <w:tc>
          <w:tcPr>
            <w:tcW w:w="4679" w:type="dxa"/>
            <w:tcBorders/>
          </w:tcPr>
          <w:p>
            <w:pPr>
              <w:pStyle w:val="Compact"/>
              <w:spacing w:before="36" w:after="36"/>
              <w:rPr/>
            </w:pPr>
            <w:r>
              <w:rPr/>
              <w:t>C_DODSMAADE</w:t>
            </w:r>
          </w:p>
        </w:tc>
        <w:tc>
          <w:tcPr>
            <w:tcW w:w="4680" w:type="dxa"/>
            <w:tcBorders/>
          </w:tcPr>
          <w:p>
            <w:pPr>
              <w:pStyle w:val="Compact"/>
              <w:spacing w:before="36" w:after="36"/>
              <w:rPr/>
            </w:pPr>
            <w:r>
              <w:rPr/>
              <w:t>2018–2018</w:t>
            </w:r>
          </w:p>
        </w:tc>
      </w:tr>
      <w:tr>
        <w:trPr/>
        <w:tc>
          <w:tcPr>
            <w:tcW w:w="4679" w:type="dxa"/>
            <w:tcBorders/>
          </w:tcPr>
          <w:p>
            <w:pPr>
              <w:pStyle w:val="Compact"/>
              <w:spacing w:before="36" w:after="36"/>
              <w:rPr/>
            </w:pPr>
            <w:r>
              <w:rPr/>
              <w:t>C_DODSSTED</w:t>
            </w:r>
          </w:p>
        </w:tc>
        <w:tc>
          <w:tcPr>
            <w:tcW w:w="4680" w:type="dxa"/>
            <w:tcBorders/>
          </w:tcPr>
          <w:p>
            <w:pPr>
              <w:pStyle w:val="Compact"/>
              <w:spacing w:before="36" w:after="36"/>
              <w:rPr/>
            </w:pPr>
            <w:r>
              <w:rPr/>
              <w:t>2018–2018</w:t>
            </w:r>
          </w:p>
        </w:tc>
      </w:tr>
      <w:tr>
        <w:trPr/>
        <w:tc>
          <w:tcPr>
            <w:tcW w:w="4679" w:type="dxa"/>
            <w:tcBorders/>
          </w:tcPr>
          <w:p>
            <w:pPr>
              <w:pStyle w:val="Compact"/>
              <w:spacing w:before="36" w:after="36"/>
              <w:rPr/>
            </w:pPr>
            <w:r>
              <w:rPr/>
              <w:t>C_DOD_1A</w:t>
            </w:r>
          </w:p>
        </w:tc>
        <w:tc>
          <w:tcPr>
            <w:tcW w:w="4680" w:type="dxa"/>
            <w:tcBorders/>
          </w:tcPr>
          <w:p>
            <w:pPr>
              <w:pStyle w:val="Compact"/>
              <w:spacing w:before="36" w:after="36"/>
              <w:rPr/>
            </w:pPr>
            <w:r>
              <w:rPr/>
              <w:t>2018–2018</w:t>
            </w:r>
          </w:p>
        </w:tc>
      </w:tr>
      <w:tr>
        <w:trPr/>
        <w:tc>
          <w:tcPr>
            <w:tcW w:w="4679" w:type="dxa"/>
            <w:tcBorders/>
          </w:tcPr>
          <w:p>
            <w:pPr>
              <w:pStyle w:val="Compact"/>
              <w:spacing w:before="36" w:after="36"/>
              <w:rPr/>
            </w:pPr>
            <w:r>
              <w:rPr/>
              <w:t>C_DOD_1B</w:t>
            </w:r>
          </w:p>
        </w:tc>
        <w:tc>
          <w:tcPr>
            <w:tcW w:w="4680" w:type="dxa"/>
            <w:tcBorders/>
          </w:tcPr>
          <w:p>
            <w:pPr>
              <w:pStyle w:val="Compact"/>
              <w:spacing w:before="36" w:after="36"/>
              <w:rPr/>
            </w:pPr>
            <w:r>
              <w:rPr/>
              <w:t>2018–2018</w:t>
            </w:r>
          </w:p>
        </w:tc>
      </w:tr>
      <w:tr>
        <w:trPr/>
        <w:tc>
          <w:tcPr>
            <w:tcW w:w="4679" w:type="dxa"/>
            <w:tcBorders/>
          </w:tcPr>
          <w:p>
            <w:pPr>
              <w:pStyle w:val="Compact"/>
              <w:spacing w:before="36" w:after="36"/>
              <w:rPr/>
            </w:pPr>
            <w:r>
              <w:rPr/>
              <w:t>C_DOD_1C</w:t>
            </w:r>
          </w:p>
        </w:tc>
        <w:tc>
          <w:tcPr>
            <w:tcW w:w="4680" w:type="dxa"/>
            <w:tcBorders/>
          </w:tcPr>
          <w:p>
            <w:pPr>
              <w:pStyle w:val="Compact"/>
              <w:spacing w:before="36" w:after="36"/>
              <w:rPr/>
            </w:pPr>
            <w:r>
              <w:rPr/>
              <w:t>2018–2018</w:t>
            </w:r>
          </w:p>
        </w:tc>
      </w:tr>
      <w:tr>
        <w:trPr/>
        <w:tc>
          <w:tcPr>
            <w:tcW w:w="4679" w:type="dxa"/>
            <w:tcBorders/>
          </w:tcPr>
          <w:p>
            <w:pPr>
              <w:pStyle w:val="Compact"/>
              <w:spacing w:before="36" w:after="36"/>
              <w:rPr/>
            </w:pPr>
            <w:r>
              <w:rPr/>
              <w:t>C_DOD_1D</w:t>
            </w:r>
          </w:p>
        </w:tc>
        <w:tc>
          <w:tcPr>
            <w:tcW w:w="4680" w:type="dxa"/>
            <w:tcBorders/>
          </w:tcPr>
          <w:p>
            <w:pPr>
              <w:pStyle w:val="Compact"/>
              <w:spacing w:before="36" w:after="36"/>
              <w:rPr/>
            </w:pPr>
            <w:r>
              <w:rPr/>
              <w:t>2018–2018</w:t>
            </w:r>
          </w:p>
        </w:tc>
      </w:tr>
      <w:tr>
        <w:trPr/>
        <w:tc>
          <w:tcPr>
            <w:tcW w:w="4679" w:type="dxa"/>
            <w:tcBorders/>
          </w:tcPr>
          <w:p>
            <w:pPr>
              <w:pStyle w:val="Compact"/>
              <w:spacing w:before="36" w:after="36"/>
              <w:rPr/>
            </w:pPr>
            <w:r>
              <w:rPr/>
              <w:t>C_DOD_21</w:t>
            </w:r>
          </w:p>
        </w:tc>
        <w:tc>
          <w:tcPr>
            <w:tcW w:w="4680" w:type="dxa"/>
            <w:tcBorders/>
          </w:tcPr>
          <w:p>
            <w:pPr>
              <w:pStyle w:val="Compact"/>
              <w:spacing w:before="36" w:after="36"/>
              <w:rPr/>
            </w:pPr>
            <w:r>
              <w:rPr/>
              <w:t>2018–2018</w:t>
            </w:r>
          </w:p>
        </w:tc>
      </w:tr>
      <w:tr>
        <w:trPr/>
        <w:tc>
          <w:tcPr>
            <w:tcW w:w="4679" w:type="dxa"/>
            <w:tcBorders/>
          </w:tcPr>
          <w:p>
            <w:pPr>
              <w:pStyle w:val="Compact"/>
              <w:spacing w:before="36" w:after="36"/>
              <w:rPr/>
            </w:pPr>
            <w:r>
              <w:rPr/>
              <w:t>C_DOD_22</w:t>
            </w:r>
          </w:p>
        </w:tc>
        <w:tc>
          <w:tcPr>
            <w:tcW w:w="4680" w:type="dxa"/>
            <w:tcBorders/>
          </w:tcPr>
          <w:p>
            <w:pPr>
              <w:pStyle w:val="Compact"/>
              <w:spacing w:before="36" w:after="36"/>
              <w:rPr/>
            </w:pPr>
            <w:r>
              <w:rPr/>
              <w:t>2018–2018</w:t>
            </w:r>
          </w:p>
        </w:tc>
      </w:tr>
      <w:tr>
        <w:trPr/>
        <w:tc>
          <w:tcPr>
            <w:tcW w:w="4679" w:type="dxa"/>
            <w:tcBorders/>
          </w:tcPr>
          <w:p>
            <w:pPr>
              <w:pStyle w:val="Compact"/>
              <w:spacing w:before="36" w:after="36"/>
              <w:rPr/>
            </w:pPr>
            <w:r>
              <w:rPr/>
              <w:t>C_DOD_23</w:t>
            </w:r>
          </w:p>
        </w:tc>
        <w:tc>
          <w:tcPr>
            <w:tcW w:w="4680" w:type="dxa"/>
            <w:tcBorders/>
          </w:tcPr>
          <w:p>
            <w:pPr>
              <w:pStyle w:val="Compact"/>
              <w:spacing w:before="36" w:after="36"/>
              <w:rPr/>
            </w:pPr>
            <w:r>
              <w:rPr/>
              <w:t>2018–2018</w:t>
            </w:r>
          </w:p>
        </w:tc>
      </w:tr>
      <w:tr>
        <w:trPr/>
        <w:tc>
          <w:tcPr>
            <w:tcW w:w="4679" w:type="dxa"/>
            <w:tcBorders/>
          </w:tcPr>
          <w:p>
            <w:pPr>
              <w:pStyle w:val="Compact"/>
              <w:spacing w:before="36" w:after="36"/>
              <w:rPr/>
            </w:pPr>
            <w:r>
              <w:rPr/>
              <w:t>C_DOD_24</w:t>
            </w:r>
          </w:p>
        </w:tc>
        <w:tc>
          <w:tcPr>
            <w:tcW w:w="4680" w:type="dxa"/>
            <w:tcBorders/>
          </w:tcPr>
          <w:p>
            <w:pPr>
              <w:pStyle w:val="Compact"/>
              <w:spacing w:before="36" w:after="36"/>
              <w:rPr/>
            </w:pPr>
            <w:r>
              <w:rPr/>
              <w:t>2018–2018</w:t>
            </w:r>
          </w:p>
        </w:tc>
      </w:tr>
      <w:tr>
        <w:trPr/>
        <w:tc>
          <w:tcPr>
            <w:tcW w:w="4679" w:type="dxa"/>
            <w:tcBorders/>
          </w:tcPr>
          <w:p>
            <w:pPr>
              <w:pStyle w:val="Compact"/>
              <w:spacing w:before="36" w:after="36"/>
              <w:rPr/>
            </w:pPr>
            <w:r>
              <w:rPr/>
              <w:t>C_DOD_25</w:t>
            </w:r>
          </w:p>
        </w:tc>
        <w:tc>
          <w:tcPr>
            <w:tcW w:w="4680" w:type="dxa"/>
            <w:tcBorders/>
          </w:tcPr>
          <w:p>
            <w:pPr>
              <w:pStyle w:val="Compact"/>
              <w:spacing w:before="36" w:after="36"/>
              <w:rPr/>
            </w:pPr>
            <w:r>
              <w:rPr/>
              <w:t>2018–2018</w:t>
            </w:r>
          </w:p>
        </w:tc>
      </w:tr>
      <w:tr>
        <w:trPr/>
        <w:tc>
          <w:tcPr>
            <w:tcW w:w="4679" w:type="dxa"/>
            <w:tcBorders/>
          </w:tcPr>
          <w:p>
            <w:pPr>
              <w:pStyle w:val="Compact"/>
              <w:spacing w:before="36" w:after="36"/>
              <w:rPr/>
            </w:pPr>
            <w:r>
              <w:rPr/>
              <w:t>C_DOD_26</w:t>
            </w:r>
          </w:p>
        </w:tc>
        <w:tc>
          <w:tcPr>
            <w:tcW w:w="4680" w:type="dxa"/>
            <w:tcBorders/>
          </w:tcPr>
          <w:p>
            <w:pPr>
              <w:pStyle w:val="Compact"/>
              <w:spacing w:before="36" w:after="36"/>
              <w:rPr/>
            </w:pPr>
            <w:r>
              <w:rPr/>
              <w:t>2018–2018</w:t>
            </w:r>
          </w:p>
        </w:tc>
      </w:tr>
      <w:tr>
        <w:trPr/>
        <w:tc>
          <w:tcPr>
            <w:tcW w:w="4679" w:type="dxa"/>
            <w:tcBorders/>
          </w:tcPr>
          <w:p>
            <w:pPr>
              <w:pStyle w:val="Compact"/>
              <w:spacing w:before="36" w:after="36"/>
              <w:rPr/>
            </w:pPr>
            <w:r>
              <w:rPr/>
              <w:t>C_DOD_27</w:t>
            </w:r>
          </w:p>
        </w:tc>
        <w:tc>
          <w:tcPr>
            <w:tcW w:w="4680" w:type="dxa"/>
            <w:tcBorders/>
          </w:tcPr>
          <w:p>
            <w:pPr>
              <w:pStyle w:val="Compact"/>
              <w:spacing w:before="36" w:after="36"/>
              <w:rPr/>
            </w:pPr>
            <w:r>
              <w:rPr/>
              <w:t>2018–2018</w:t>
            </w:r>
          </w:p>
        </w:tc>
      </w:tr>
      <w:tr>
        <w:trPr/>
        <w:tc>
          <w:tcPr>
            <w:tcW w:w="4679" w:type="dxa"/>
            <w:tcBorders/>
          </w:tcPr>
          <w:p>
            <w:pPr>
              <w:pStyle w:val="Compact"/>
              <w:spacing w:before="36" w:after="36"/>
              <w:rPr/>
            </w:pPr>
            <w:r>
              <w:rPr/>
              <w:t>C_DOD_28</w:t>
            </w:r>
          </w:p>
        </w:tc>
        <w:tc>
          <w:tcPr>
            <w:tcW w:w="4680" w:type="dxa"/>
            <w:tcBorders/>
          </w:tcPr>
          <w:p>
            <w:pPr>
              <w:pStyle w:val="Compact"/>
              <w:spacing w:before="36" w:after="36"/>
              <w:rPr/>
            </w:pPr>
            <w:r>
              <w:rPr/>
              <w:t>2018–2018</w:t>
            </w:r>
          </w:p>
        </w:tc>
      </w:tr>
      <w:tr>
        <w:trPr/>
        <w:tc>
          <w:tcPr>
            <w:tcW w:w="4679" w:type="dxa"/>
            <w:tcBorders/>
          </w:tcPr>
          <w:p>
            <w:pPr>
              <w:pStyle w:val="Compact"/>
              <w:spacing w:before="36" w:after="36"/>
              <w:rPr/>
            </w:pPr>
            <w:r>
              <w:rPr/>
              <w:t>C_LISTE14</w:t>
            </w:r>
          </w:p>
        </w:tc>
        <w:tc>
          <w:tcPr>
            <w:tcW w:w="4680" w:type="dxa"/>
            <w:tcBorders/>
          </w:tcPr>
          <w:p>
            <w:pPr>
              <w:pStyle w:val="Compact"/>
              <w:spacing w:before="36" w:after="36"/>
              <w:rPr/>
            </w:pPr>
            <w:r>
              <w:rPr/>
              <w:t>2018–2018</w:t>
            </w:r>
          </w:p>
        </w:tc>
      </w:tr>
      <w:tr>
        <w:trPr/>
        <w:tc>
          <w:tcPr>
            <w:tcW w:w="4679" w:type="dxa"/>
            <w:tcBorders/>
          </w:tcPr>
          <w:p>
            <w:pPr>
              <w:pStyle w:val="Compact"/>
              <w:spacing w:before="36" w:after="36"/>
              <w:rPr/>
            </w:pPr>
            <w:r>
              <w:rPr/>
              <w:t>C_LISTE49</w:t>
            </w:r>
          </w:p>
        </w:tc>
        <w:tc>
          <w:tcPr>
            <w:tcW w:w="4680" w:type="dxa"/>
            <w:tcBorders/>
          </w:tcPr>
          <w:p>
            <w:pPr>
              <w:pStyle w:val="Compact"/>
              <w:spacing w:before="36" w:after="36"/>
              <w:rPr/>
            </w:pPr>
            <w:r>
              <w:rPr/>
              <w:t>2018–2018</w:t>
            </w:r>
          </w:p>
        </w:tc>
      </w:tr>
      <w:tr>
        <w:trPr/>
        <w:tc>
          <w:tcPr>
            <w:tcW w:w="4679" w:type="dxa"/>
            <w:tcBorders/>
          </w:tcPr>
          <w:p>
            <w:pPr>
              <w:pStyle w:val="Compact"/>
              <w:spacing w:before="36" w:after="36"/>
              <w:rPr/>
            </w:pPr>
            <w:r>
              <w:rPr/>
              <w:t>C_LISTEA</w:t>
            </w:r>
          </w:p>
        </w:tc>
        <w:tc>
          <w:tcPr>
            <w:tcW w:w="4680" w:type="dxa"/>
            <w:tcBorders/>
          </w:tcPr>
          <w:p>
            <w:pPr>
              <w:pStyle w:val="Compact"/>
              <w:spacing w:before="36" w:after="36"/>
              <w:rPr/>
            </w:pPr>
            <w:r>
              <w:rPr/>
              <w:t>2018–2018</w:t>
            </w:r>
          </w:p>
        </w:tc>
      </w:tr>
      <w:tr>
        <w:trPr/>
        <w:tc>
          <w:tcPr>
            <w:tcW w:w="4679" w:type="dxa"/>
            <w:tcBorders/>
          </w:tcPr>
          <w:p>
            <w:pPr>
              <w:pStyle w:val="Compact"/>
              <w:spacing w:before="36" w:after="36"/>
              <w:rPr/>
            </w:pPr>
            <w:r>
              <w:rPr/>
              <w:t>C_LISTEB</w:t>
            </w:r>
          </w:p>
        </w:tc>
        <w:tc>
          <w:tcPr>
            <w:tcW w:w="4680" w:type="dxa"/>
            <w:tcBorders/>
          </w:tcPr>
          <w:p>
            <w:pPr>
              <w:pStyle w:val="Compact"/>
              <w:spacing w:before="36" w:after="36"/>
              <w:rPr/>
            </w:pPr>
            <w:r>
              <w:rPr/>
              <w:t>2018–2018</w:t>
            </w:r>
          </w:p>
        </w:tc>
      </w:tr>
      <w:tr>
        <w:trPr/>
        <w:tc>
          <w:tcPr>
            <w:tcW w:w="4679" w:type="dxa"/>
            <w:tcBorders/>
          </w:tcPr>
          <w:p>
            <w:pPr>
              <w:pStyle w:val="Compact"/>
              <w:spacing w:before="36" w:after="36"/>
              <w:rPr/>
            </w:pPr>
            <w:r>
              <w:rPr/>
              <w:t>D_DODSDATO</w:t>
            </w:r>
          </w:p>
        </w:tc>
        <w:tc>
          <w:tcPr>
            <w:tcW w:w="4680" w:type="dxa"/>
            <w:tcBorders/>
          </w:tcPr>
          <w:p>
            <w:pPr>
              <w:pStyle w:val="Compact"/>
              <w:spacing w:before="36" w:after="36"/>
              <w:rPr/>
            </w:pPr>
            <w:r>
              <w:rPr/>
              <w:t>2018–2018</w:t>
            </w:r>
          </w:p>
        </w:tc>
      </w:tr>
      <w:tr>
        <w:trPr/>
        <w:tc>
          <w:tcPr>
            <w:tcW w:w="4679" w:type="dxa"/>
            <w:tcBorders/>
          </w:tcPr>
          <w:p>
            <w:pPr>
              <w:pStyle w:val="Compact"/>
              <w:spacing w:before="36" w:after="36"/>
              <w:rPr/>
            </w:pPr>
            <w:r>
              <w:rPr/>
              <w:t>PNR</w:t>
            </w:r>
          </w:p>
        </w:tc>
        <w:tc>
          <w:tcPr>
            <w:tcW w:w="4680" w:type="dxa"/>
            <w:tcBorders/>
          </w:tcPr>
          <w:p>
            <w:pPr>
              <w:pStyle w:val="Compact"/>
              <w:spacing w:before="36" w:after="36"/>
              <w:rPr/>
            </w:pPr>
            <w:r>
              <w:rPr/>
              <w:t>2018–2018</w:t>
            </w:r>
          </w:p>
        </w:tc>
      </w:tr>
    </w:tbl>
    <w:p>
      <w:pPr>
        <w:pStyle w:val="TableCaption"/>
        <w:rPr/>
      </w:pPr>
      <w:r>
        <w:rPr/>
        <w:t>Requested variables from Familieindkomster (FAIK)</w:t>
      </w:r>
    </w:p>
    <w:tbl>
      <w:tblPr>
        <w:tblStyle w:val="Table"/>
        <w:tblW w:w="9360" w:type="dxa"/>
        <w:jc w:val="left"/>
        <w:tblInd w:w="0" w:type="dxa"/>
        <w:tblCellMar>
          <w:top w:w="0" w:type="dxa"/>
          <w:left w:w="108" w:type="dxa"/>
          <w:bottom w:w="0" w:type="dxa"/>
          <w:right w:w="108" w:type="dxa"/>
        </w:tblCellMar>
        <w:tblLook w:val="07e0" w:noHBand="1" w:noVBand="1" w:firstColumn="1" w:lastRow="1" w:lastColumn="1" w:firstRow="1"/>
      </w:tblPr>
      <w:tblGrid>
        <w:gridCol w:w="4679"/>
        <w:gridCol w:w="4680"/>
      </w:tblGrid>
      <w:tr>
        <w:trPr/>
        <w:tc>
          <w:tcPr>
            <w:tcW w:w="4679" w:type="dxa"/>
            <w:tcBorders>
              <w:bottom w:val="single" w:sz="6" w:space="0" w:color="000000"/>
            </w:tcBorders>
            <w:vAlign w:val="bottom"/>
          </w:tcPr>
          <w:p>
            <w:pPr>
              <w:pStyle w:val="Compact"/>
              <w:spacing w:before="36" w:after="36"/>
              <w:rPr/>
            </w:pPr>
            <w:r>
              <w:rPr/>
              <w:t>Variables</w:t>
            </w:r>
          </w:p>
        </w:tc>
        <w:tc>
          <w:tcPr>
            <w:tcW w:w="4680" w:type="dxa"/>
            <w:tcBorders>
              <w:bottom w:val="single" w:sz="6" w:space="0" w:color="000000"/>
            </w:tcBorders>
            <w:vAlign w:val="bottom"/>
          </w:tcPr>
          <w:p>
            <w:pPr>
              <w:pStyle w:val="Compact"/>
              <w:spacing w:before="36" w:after="36"/>
              <w:rPr/>
            </w:pPr>
            <w:r>
              <w:rPr/>
              <w:t>Years</w:t>
            </w:r>
          </w:p>
        </w:tc>
      </w:tr>
      <w:tr>
        <w:trPr/>
        <w:tc>
          <w:tcPr>
            <w:tcW w:w="4679" w:type="dxa"/>
            <w:tcBorders/>
          </w:tcPr>
          <w:p>
            <w:pPr>
              <w:pStyle w:val="Compact"/>
              <w:spacing w:before="36" w:after="36"/>
              <w:rPr/>
            </w:pPr>
            <w:r>
              <w:rPr/>
              <w:t>FAMAEKVIVADISP</w:t>
            </w:r>
          </w:p>
        </w:tc>
        <w:tc>
          <w:tcPr>
            <w:tcW w:w="4680" w:type="dxa"/>
            <w:tcBorders/>
          </w:tcPr>
          <w:p>
            <w:pPr>
              <w:pStyle w:val="Compact"/>
              <w:spacing w:before="36" w:after="36"/>
              <w:rPr/>
            </w:pPr>
            <w:r>
              <w:rPr/>
              <w:t>1990–2009</w:t>
            </w:r>
          </w:p>
        </w:tc>
      </w:tr>
      <w:tr>
        <w:trPr/>
        <w:tc>
          <w:tcPr>
            <w:tcW w:w="4679" w:type="dxa"/>
            <w:tcBorders/>
          </w:tcPr>
          <w:p>
            <w:pPr>
              <w:pStyle w:val="Compact"/>
              <w:spacing w:before="36" w:after="36"/>
              <w:rPr/>
            </w:pPr>
            <w:r>
              <w:rPr/>
              <w:t>FAMAEKVIVADISP_13</w:t>
            </w:r>
          </w:p>
        </w:tc>
        <w:tc>
          <w:tcPr>
            <w:tcW w:w="4680" w:type="dxa"/>
            <w:tcBorders/>
          </w:tcPr>
          <w:p>
            <w:pPr>
              <w:pStyle w:val="Compact"/>
              <w:spacing w:before="36" w:after="36"/>
              <w:rPr/>
            </w:pPr>
            <w:r>
              <w:rPr/>
              <w:t>1987–2018</w:t>
            </w:r>
          </w:p>
        </w:tc>
      </w:tr>
      <w:tr>
        <w:trPr/>
        <w:tc>
          <w:tcPr>
            <w:tcW w:w="4679" w:type="dxa"/>
            <w:tcBorders/>
          </w:tcPr>
          <w:p>
            <w:pPr>
              <w:pStyle w:val="Compact"/>
              <w:spacing w:before="36" w:after="36"/>
              <w:rPr/>
            </w:pPr>
            <w:r>
              <w:rPr/>
              <w:t>FAMAEKVIVAINDKNETTO</w:t>
            </w:r>
          </w:p>
        </w:tc>
        <w:tc>
          <w:tcPr>
            <w:tcW w:w="4680" w:type="dxa"/>
            <w:tcBorders/>
          </w:tcPr>
          <w:p>
            <w:pPr>
              <w:pStyle w:val="Compact"/>
              <w:spacing w:before="36" w:after="36"/>
              <w:rPr/>
            </w:pPr>
            <w:r>
              <w:rPr/>
              <w:t>1990–2009</w:t>
            </w:r>
          </w:p>
        </w:tc>
      </w:tr>
      <w:tr>
        <w:trPr/>
        <w:tc>
          <w:tcPr>
            <w:tcW w:w="4679" w:type="dxa"/>
            <w:tcBorders/>
          </w:tcPr>
          <w:p>
            <w:pPr>
              <w:pStyle w:val="Compact"/>
              <w:spacing w:before="36" w:after="36"/>
              <w:rPr/>
            </w:pPr>
            <w:r>
              <w:rPr/>
              <w:t>FAMBOLIGFORM</w:t>
            </w:r>
          </w:p>
        </w:tc>
        <w:tc>
          <w:tcPr>
            <w:tcW w:w="4680" w:type="dxa"/>
            <w:tcBorders/>
          </w:tcPr>
          <w:p>
            <w:pPr>
              <w:pStyle w:val="Compact"/>
              <w:spacing w:before="36" w:after="36"/>
              <w:rPr/>
            </w:pPr>
            <w:r>
              <w:rPr/>
              <w:t>2000–2018</w:t>
            </w:r>
          </w:p>
        </w:tc>
      </w:tr>
      <w:tr>
        <w:trPr/>
        <w:tc>
          <w:tcPr>
            <w:tcW w:w="4679" w:type="dxa"/>
            <w:tcBorders/>
          </w:tcPr>
          <w:p>
            <w:pPr>
              <w:pStyle w:val="Compact"/>
              <w:spacing w:before="36" w:after="36"/>
              <w:rPr/>
            </w:pPr>
            <w:r>
              <w:rPr/>
              <w:t>FAMBOLIGTYPE</w:t>
            </w:r>
          </w:p>
        </w:tc>
        <w:tc>
          <w:tcPr>
            <w:tcW w:w="4680" w:type="dxa"/>
            <w:tcBorders/>
          </w:tcPr>
          <w:p>
            <w:pPr>
              <w:pStyle w:val="Compact"/>
              <w:spacing w:before="36" w:after="36"/>
              <w:rPr/>
            </w:pPr>
            <w:r>
              <w:rPr/>
              <w:t>2000–2018</w:t>
            </w:r>
          </w:p>
        </w:tc>
      </w:tr>
      <w:tr>
        <w:trPr/>
        <w:tc>
          <w:tcPr>
            <w:tcW w:w="4679" w:type="dxa"/>
            <w:tcBorders/>
          </w:tcPr>
          <w:p>
            <w:pPr>
              <w:pStyle w:val="Compact"/>
              <w:spacing w:before="36" w:after="36"/>
              <w:rPr/>
            </w:pPr>
            <w:r>
              <w:rPr/>
              <w:t>FAMBRUTTOINDK</w:t>
            </w:r>
          </w:p>
        </w:tc>
        <w:tc>
          <w:tcPr>
            <w:tcW w:w="4680" w:type="dxa"/>
            <w:tcBorders/>
          </w:tcPr>
          <w:p>
            <w:pPr>
              <w:pStyle w:val="Compact"/>
              <w:spacing w:before="36" w:after="36"/>
              <w:rPr/>
            </w:pPr>
            <w:r>
              <w:rPr/>
              <w:t>1990–2009</w:t>
            </w:r>
          </w:p>
        </w:tc>
      </w:tr>
      <w:tr>
        <w:trPr/>
        <w:tc>
          <w:tcPr>
            <w:tcW w:w="4679" w:type="dxa"/>
            <w:tcBorders/>
          </w:tcPr>
          <w:p>
            <w:pPr>
              <w:pStyle w:val="Compact"/>
              <w:spacing w:before="36" w:after="36"/>
              <w:rPr/>
            </w:pPr>
            <w:r>
              <w:rPr/>
              <w:t>FAMDISPONIBEL</w:t>
            </w:r>
          </w:p>
        </w:tc>
        <w:tc>
          <w:tcPr>
            <w:tcW w:w="4680" w:type="dxa"/>
            <w:tcBorders/>
          </w:tcPr>
          <w:p>
            <w:pPr>
              <w:pStyle w:val="Compact"/>
              <w:spacing w:before="36" w:after="36"/>
              <w:rPr/>
            </w:pPr>
            <w:r>
              <w:rPr/>
              <w:t>1990–2009</w:t>
            </w:r>
          </w:p>
        </w:tc>
      </w:tr>
      <w:tr>
        <w:trPr/>
        <w:tc>
          <w:tcPr>
            <w:tcW w:w="4679" w:type="dxa"/>
            <w:tcBorders/>
          </w:tcPr>
          <w:p>
            <w:pPr>
              <w:pStyle w:val="Compact"/>
              <w:spacing w:before="36" w:after="36"/>
              <w:rPr/>
            </w:pPr>
            <w:r>
              <w:rPr/>
              <w:t>FAMDISPONIBEL_13</w:t>
            </w:r>
          </w:p>
        </w:tc>
        <w:tc>
          <w:tcPr>
            <w:tcW w:w="4680" w:type="dxa"/>
            <w:tcBorders/>
          </w:tcPr>
          <w:p>
            <w:pPr>
              <w:pStyle w:val="Compact"/>
              <w:spacing w:before="36" w:after="36"/>
              <w:rPr/>
            </w:pPr>
            <w:r>
              <w:rPr/>
              <w:t>1987–2018</w:t>
            </w:r>
          </w:p>
        </w:tc>
      </w:tr>
      <w:tr>
        <w:trPr/>
        <w:tc>
          <w:tcPr>
            <w:tcW w:w="4679" w:type="dxa"/>
            <w:tcBorders/>
          </w:tcPr>
          <w:p>
            <w:pPr>
              <w:pStyle w:val="Compact"/>
              <w:spacing w:before="36" w:after="36"/>
              <w:rPr/>
            </w:pPr>
            <w:r>
              <w:rPr/>
              <w:t>FAMHOEJSTUDDA</w:t>
            </w:r>
          </w:p>
        </w:tc>
        <w:tc>
          <w:tcPr>
            <w:tcW w:w="4680" w:type="dxa"/>
            <w:tcBorders/>
          </w:tcPr>
          <w:p>
            <w:pPr>
              <w:pStyle w:val="Compact"/>
              <w:spacing w:before="36" w:after="36"/>
              <w:rPr/>
            </w:pPr>
            <w:r>
              <w:rPr/>
              <w:t>2000–2018</w:t>
            </w:r>
          </w:p>
        </w:tc>
      </w:tr>
      <w:tr>
        <w:trPr/>
        <w:tc>
          <w:tcPr>
            <w:tcW w:w="4679" w:type="dxa"/>
            <w:tcBorders/>
          </w:tcPr>
          <w:p>
            <w:pPr>
              <w:pStyle w:val="Compact"/>
              <w:spacing w:before="36" w:after="36"/>
              <w:rPr/>
            </w:pPr>
            <w:r>
              <w:rPr/>
              <w:t>FAMILIE_ID</w:t>
            </w:r>
          </w:p>
        </w:tc>
        <w:tc>
          <w:tcPr>
            <w:tcW w:w="4680" w:type="dxa"/>
            <w:tcBorders/>
          </w:tcPr>
          <w:p>
            <w:pPr>
              <w:pStyle w:val="Compact"/>
              <w:spacing w:before="36" w:after="36"/>
              <w:rPr/>
            </w:pPr>
            <w:r>
              <w:rPr/>
              <w:t>1987–2018</w:t>
            </w:r>
          </w:p>
        </w:tc>
      </w:tr>
      <w:tr>
        <w:trPr/>
        <w:tc>
          <w:tcPr>
            <w:tcW w:w="4679" w:type="dxa"/>
            <w:tcBorders/>
          </w:tcPr>
          <w:p>
            <w:pPr>
              <w:pStyle w:val="Compact"/>
              <w:spacing w:before="36" w:after="36"/>
              <w:rPr/>
            </w:pPr>
            <w:r>
              <w:rPr/>
              <w:t>FAMINDKOMSTIALT</w:t>
            </w:r>
          </w:p>
        </w:tc>
        <w:tc>
          <w:tcPr>
            <w:tcW w:w="4680" w:type="dxa"/>
            <w:tcBorders/>
          </w:tcPr>
          <w:p>
            <w:pPr>
              <w:pStyle w:val="Compact"/>
              <w:spacing w:before="36" w:after="36"/>
              <w:rPr/>
            </w:pPr>
            <w:r>
              <w:rPr/>
              <w:t>1990–2009</w:t>
            </w:r>
          </w:p>
        </w:tc>
      </w:tr>
      <w:tr>
        <w:trPr/>
        <w:tc>
          <w:tcPr>
            <w:tcW w:w="4679" w:type="dxa"/>
            <w:tcBorders/>
          </w:tcPr>
          <w:p>
            <w:pPr>
              <w:pStyle w:val="Compact"/>
              <w:spacing w:before="36" w:after="36"/>
              <w:rPr/>
            </w:pPr>
            <w:r>
              <w:rPr/>
              <w:t>FAMINDKOMSTIALT_13</w:t>
            </w:r>
          </w:p>
        </w:tc>
        <w:tc>
          <w:tcPr>
            <w:tcW w:w="4680" w:type="dxa"/>
            <w:tcBorders/>
          </w:tcPr>
          <w:p>
            <w:pPr>
              <w:pStyle w:val="Compact"/>
              <w:spacing w:before="36" w:after="36"/>
              <w:rPr/>
            </w:pPr>
            <w:r>
              <w:rPr/>
              <w:t>1987–2018</w:t>
            </w:r>
          </w:p>
        </w:tc>
      </w:tr>
      <w:tr>
        <w:trPr/>
        <w:tc>
          <w:tcPr>
            <w:tcW w:w="4679" w:type="dxa"/>
            <w:tcBorders/>
          </w:tcPr>
          <w:p>
            <w:pPr>
              <w:pStyle w:val="Compact"/>
              <w:spacing w:before="36" w:after="36"/>
              <w:rPr/>
            </w:pPr>
            <w:r>
              <w:rPr/>
              <w:t>FAMLOENMV</w:t>
            </w:r>
          </w:p>
        </w:tc>
        <w:tc>
          <w:tcPr>
            <w:tcW w:w="4680" w:type="dxa"/>
            <w:tcBorders/>
          </w:tcPr>
          <w:p>
            <w:pPr>
              <w:pStyle w:val="Compact"/>
              <w:spacing w:before="36" w:after="36"/>
              <w:rPr/>
            </w:pPr>
            <w:r>
              <w:rPr/>
              <w:t>1990–2009</w:t>
            </w:r>
          </w:p>
        </w:tc>
      </w:tr>
      <w:tr>
        <w:trPr/>
        <w:tc>
          <w:tcPr>
            <w:tcW w:w="4679" w:type="dxa"/>
            <w:tcBorders/>
          </w:tcPr>
          <w:p>
            <w:pPr>
              <w:pStyle w:val="Compact"/>
              <w:spacing w:before="36" w:after="36"/>
              <w:rPr/>
            </w:pPr>
            <w:r>
              <w:rPr/>
              <w:t>FAMLOENMV_13</w:t>
            </w:r>
          </w:p>
        </w:tc>
        <w:tc>
          <w:tcPr>
            <w:tcW w:w="4680" w:type="dxa"/>
            <w:tcBorders/>
          </w:tcPr>
          <w:p>
            <w:pPr>
              <w:pStyle w:val="Compact"/>
              <w:spacing w:before="36" w:after="36"/>
              <w:rPr/>
            </w:pPr>
            <w:r>
              <w:rPr/>
              <w:t>1987–2018</w:t>
            </w:r>
          </w:p>
        </w:tc>
      </w:tr>
      <w:tr>
        <w:trPr/>
        <w:tc>
          <w:tcPr>
            <w:tcW w:w="4679" w:type="dxa"/>
            <w:tcBorders/>
          </w:tcPr>
          <w:p>
            <w:pPr>
              <w:pStyle w:val="Compact"/>
              <w:spacing w:before="36" w:after="36"/>
              <w:rPr/>
            </w:pPr>
            <w:r>
              <w:rPr/>
              <w:t>FAMSAMLETINDK</w:t>
            </w:r>
          </w:p>
        </w:tc>
        <w:tc>
          <w:tcPr>
            <w:tcW w:w="4680" w:type="dxa"/>
            <w:tcBorders/>
          </w:tcPr>
          <w:p>
            <w:pPr>
              <w:pStyle w:val="Compact"/>
              <w:spacing w:before="36" w:after="36"/>
              <w:rPr/>
            </w:pPr>
            <w:r>
              <w:rPr/>
              <w:t>1990–2009</w:t>
            </w:r>
          </w:p>
        </w:tc>
      </w:tr>
      <w:tr>
        <w:trPr/>
        <w:tc>
          <w:tcPr>
            <w:tcW w:w="4679" w:type="dxa"/>
            <w:tcBorders/>
          </w:tcPr>
          <w:p>
            <w:pPr>
              <w:pStyle w:val="Compact"/>
              <w:spacing w:before="36" w:after="36"/>
              <w:rPr/>
            </w:pPr>
            <w:r>
              <w:rPr/>
              <w:t>FAMSKATFRIYD</w:t>
            </w:r>
          </w:p>
        </w:tc>
        <w:tc>
          <w:tcPr>
            <w:tcW w:w="4680" w:type="dxa"/>
            <w:tcBorders/>
          </w:tcPr>
          <w:p>
            <w:pPr>
              <w:pStyle w:val="Compact"/>
              <w:spacing w:before="36" w:after="36"/>
              <w:rPr/>
            </w:pPr>
            <w:r>
              <w:rPr/>
              <w:t>1990–2009</w:t>
            </w:r>
          </w:p>
        </w:tc>
      </w:tr>
      <w:tr>
        <w:trPr/>
        <w:tc>
          <w:tcPr>
            <w:tcW w:w="4679" w:type="dxa"/>
            <w:tcBorders/>
          </w:tcPr>
          <w:p>
            <w:pPr>
              <w:pStyle w:val="Compact"/>
              <w:spacing w:before="36" w:after="36"/>
              <w:rPr/>
            </w:pPr>
            <w:r>
              <w:rPr/>
              <w:t>FAMSOCIOGRUP</w:t>
            </w:r>
          </w:p>
        </w:tc>
        <w:tc>
          <w:tcPr>
            <w:tcW w:w="4680" w:type="dxa"/>
            <w:tcBorders/>
          </w:tcPr>
          <w:p>
            <w:pPr>
              <w:pStyle w:val="Compact"/>
              <w:spacing w:before="36" w:after="36"/>
              <w:rPr/>
            </w:pPr>
            <w:r>
              <w:rPr/>
              <w:t>1994–2009</w:t>
            </w:r>
          </w:p>
        </w:tc>
      </w:tr>
      <w:tr>
        <w:trPr/>
        <w:tc>
          <w:tcPr>
            <w:tcW w:w="4679" w:type="dxa"/>
            <w:tcBorders/>
          </w:tcPr>
          <w:p>
            <w:pPr>
              <w:pStyle w:val="Compact"/>
              <w:spacing w:before="36" w:after="36"/>
              <w:rPr/>
            </w:pPr>
            <w:r>
              <w:rPr/>
              <w:t>FAMSOCIOGRUP_13</w:t>
            </w:r>
          </w:p>
        </w:tc>
        <w:tc>
          <w:tcPr>
            <w:tcW w:w="4680" w:type="dxa"/>
            <w:tcBorders/>
          </w:tcPr>
          <w:p>
            <w:pPr>
              <w:pStyle w:val="Compact"/>
              <w:spacing w:before="36" w:after="36"/>
              <w:rPr/>
            </w:pPr>
            <w:r>
              <w:rPr/>
              <w:t>1993–2018</w:t>
            </w:r>
          </w:p>
        </w:tc>
      </w:tr>
      <w:tr>
        <w:trPr/>
        <w:tc>
          <w:tcPr>
            <w:tcW w:w="4679" w:type="dxa"/>
            <w:tcBorders/>
          </w:tcPr>
          <w:p>
            <w:pPr>
              <w:pStyle w:val="Compact"/>
              <w:spacing w:before="36" w:after="36"/>
              <w:rPr/>
            </w:pPr>
            <w:r>
              <w:rPr/>
              <w:t>FAMTYPE</w:t>
            </w:r>
          </w:p>
        </w:tc>
        <w:tc>
          <w:tcPr>
            <w:tcW w:w="4680" w:type="dxa"/>
            <w:tcBorders/>
          </w:tcPr>
          <w:p>
            <w:pPr>
              <w:pStyle w:val="Compact"/>
              <w:spacing w:before="36" w:after="36"/>
              <w:rPr/>
            </w:pPr>
            <w:r>
              <w:rPr/>
              <w:t>1987–2018</w:t>
            </w:r>
          </w:p>
        </w:tc>
      </w:tr>
    </w:tbl>
    <w:p>
      <w:pPr>
        <w:pStyle w:val="TableCaption"/>
        <w:rPr/>
      </w:pPr>
      <w:r>
        <w:rPr/>
        <w:t>Requested variables from Husstande (FAHU)</w:t>
      </w:r>
    </w:p>
    <w:tbl>
      <w:tblPr>
        <w:tblStyle w:val="Table"/>
        <w:tblW w:w="9360" w:type="dxa"/>
        <w:jc w:val="left"/>
        <w:tblInd w:w="0" w:type="dxa"/>
        <w:tblCellMar>
          <w:top w:w="0" w:type="dxa"/>
          <w:left w:w="108" w:type="dxa"/>
          <w:bottom w:w="0" w:type="dxa"/>
          <w:right w:w="108" w:type="dxa"/>
        </w:tblCellMar>
        <w:tblLook w:val="07e0" w:noHBand="1" w:noVBand="1" w:firstColumn="1" w:lastRow="1" w:lastColumn="1" w:firstRow="1"/>
      </w:tblPr>
      <w:tblGrid>
        <w:gridCol w:w="4679"/>
        <w:gridCol w:w="4680"/>
      </w:tblGrid>
      <w:tr>
        <w:trPr/>
        <w:tc>
          <w:tcPr>
            <w:tcW w:w="4679" w:type="dxa"/>
            <w:tcBorders>
              <w:bottom w:val="single" w:sz="6" w:space="0" w:color="000000"/>
            </w:tcBorders>
            <w:vAlign w:val="bottom"/>
          </w:tcPr>
          <w:p>
            <w:pPr>
              <w:pStyle w:val="Compact"/>
              <w:spacing w:before="36" w:after="36"/>
              <w:rPr/>
            </w:pPr>
            <w:r>
              <w:rPr/>
              <w:t>Variables</w:t>
            </w:r>
          </w:p>
        </w:tc>
        <w:tc>
          <w:tcPr>
            <w:tcW w:w="4680" w:type="dxa"/>
            <w:tcBorders>
              <w:bottom w:val="single" w:sz="6" w:space="0" w:color="000000"/>
            </w:tcBorders>
            <w:vAlign w:val="bottom"/>
          </w:tcPr>
          <w:p>
            <w:pPr>
              <w:pStyle w:val="Compact"/>
              <w:spacing w:before="36" w:after="36"/>
              <w:rPr/>
            </w:pPr>
            <w:r>
              <w:rPr/>
              <w:t>Years</w:t>
            </w:r>
          </w:p>
        </w:tc>
      </w:tr>
      <w:tr>
        <w:trPr/>
        <w:tc>
          <w:tcPr>
            <w:tcW w:w="4679" w:type="dxa"/>
            <w:tcBorders/>
          </w:tcPr>
          <w:p>
            <w:pPr>
              <w:pStyle w:val="Compact"/>
              <w:spacing w:before="36" w:after="36"/>
              <w:rPr/>
            </w:pPr>
            <w:r>
              <w:rPr/>
              <w:t>ANTBRNH</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ANTCFAM</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ANTPERH</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ANTVOKSH</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BOPIKOM</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D_ANT_FAM</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FHART</w:t>
            </w:r>
          </w:p>
        </w:tc>
        <w:tc>
          <w:tcPr>
            <w:tcW w:w="4680" w:type="dxa"/>
            <w:tcBorders/>
          </w:tcPr>
          <w:p>
            <w:pPr>
              <w:pStyle w:val="Compact"/>
              <w:spacing w:before="36" w:after="36"/>
              <w:rPr/>
            </w:pPr>
            <w:r>
              <w:rPr/>
              <w:t>2003–2006</w:t>
            </w:r>
          </w:p>
        </w:tc>
      </w:tr>
      <w:tr>
        <w:trPr/>
        <w:tc>
          <w:tcPr>
            <w:tcW w:w="4679" w:type="dxa"/>
            <w:tcBorders/>
          </w:tcPr>
          <w:p>
            <w:pPr>
              <w:pStyle w:val="Compact"/>
              <w:spacing w:before="36" w:after="36"/>
              <w:rPr/>
            </w:pPr>
            <w:r>
              <w:rPr/>
              <w:t>HUSTYPE</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KOM</w:t>
            </w:r>
          </w:p>
        </w:tc>
        <w:tc>
          <w:tcPr>
            <w:tcW w:w="4680" w:type="dxa"/>
            <w:tcBorders/>
          </w:tcPr>
          <w:p>
            <w:pPr>
              <w:pStyle w:val="Compact"/>
              <w:spacing w:before="36" w:after="36"/>
              <w:rPr/>
            </w:pPr>
            <w:r>
              <w:rPr/>
              <w:t>1980–2007</w:t>
            </w:r>
          </w:p>
        </w:tc>
      </w:tr>
    </w:tbl>
    <w:p>
      <w:pPr>
        <w:pStyle w:val="TableCaption"/>
        <w:rPr/>
      </w:pPr>
      <w:r>
        <w:rPr/>
        <w:t>Requested variables from Husstande og familier (FAIN)</w:t>
      </w:r>
    </w:p>
    <w:tbl>
      <w:tblPr>
        <w:tblStyle w:val="Table"/>
        <w:tblW w:w="9360" w:type="dxa"/>
        <w:jc w:val="left"/>
        <w:tblInd w:w="0" w:type="dxa"/>
        <w:tblCellMar>
          <w:top w:w="0" w:type="dxa"/>
          <w:left w:w="108" w:type="dxa"/>
          <w:bottom w:w="0" w:type="dxa"/>
          <w:right w:w="108" w:type="dxa"/>
        </w:tblCellMar>
        <w:tblLook w:val="07e0" w:noHBand="1" w:noVBand="1" w:firstColumn="1" w:lastRow="1" w:lastColumn="1" w:firstRow="1"/>
      </w:tblPr>
      <w:tblGrid>
        <w:gridCol w:w="4679"/>
        <w:gridCol w:w="4680"/>
      </w:tblGrid>
      <w:tr>
        <w:trPr/>
        <w:tc>
          <w:tcPr>
            <w:tcW w:w="4679" w:type="dxa"/>
            <w:tcBorders>
              <w:bottom w:val="single" w:sz="6" w:space="0" w:color="000000"/>
            </w:tcBorders>
            <w:vAlign w:val="bottom"/>
          </w:tcPr>
          <w:p>
            <w:pPr>
              <w:pStyle w:val="Compact"/>
              <w:spacing w:before="36" w:after="36"/>
              <w:rPr/>
            </w:pPr>
            <w:r>
              <w:rPr/>
              <w:t>Variables</w:t>
            </w:r>
          </w:p>
        </w:tc>
        <w:tc>
          <w:tcPr>
            <w:tcW w:w="4680" w:type="dxa"/>
            <w:tcBorders>
              <w:bottom w:val="single" w:sz="6" w:space="0" w:color="000000"/>
            </w:tcBorders>
            <w:vAlign w:val="bottom"/>
          </w:tcPr>
          <w:p>
            <w:pPr>
              <w:pStyle w:val="Compact"/>
              <w:spacing w:before="36" w:after="36"/>
              <w:rPr/>
            </w:pPr>
            <w:r>
              <w:rPr/>
              <w:t>Years</w:t>
            </w:r>
          </w:p>
        </w:tc>
      </w:tr>
      <w:tr>
        <w:trPr/>
        <w:tc>
          <w:tcPr>
            <w:tcW w:w="4679" w:type="dxa"/>
            <w:tcBorders/>
          </w:tcPr>
          <w:p>
            <w:pPr>
              <w:pStyle w:val="Compact"/>
              <w:spacing w:before="36" w:after="36"/>
              <w:rPr/>
            </w:pPr>
            <w:r>
              <w:rPr/>
              <w:t>ADRDATO</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AEGTEFAELLE_ID</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ALDER</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A_FAMILIE_ID</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A_STATUS</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A_TYPE</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BOPIKOM</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CIVDATO</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CIVST</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C_FAELLE_ID</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C_FAMILIE_ID</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C_STATUS</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C_TYPE</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D_ANT_FAM</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D_FAMILIE_ID</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D_TYPE</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FAR_ID</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FHART</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FMMARK</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FODREG</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H_TYPE</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INDVDATO</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KOEN</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KOM</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MOR_ID</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PNR</w:t>
            </w:r>
          </w:p>
        </w:tc>
        <w:tc>
          <w:tcPr>
            <w:tcW w:w="4680" w:type="dxa"/>
            <w:tcBorders/>
          </w:tcPr>
          <w:p>
            <w:pPr>
              <w:pStyle w:val="Compact"/>
              <w:spacing w:before="36" w:after="36"/>
              <w:rPr/>
            </w:pPr>
            <w:r>
              <w:rPr/>
              <w:t>1980–2007</w:t>
            </w:r>
          </w:p>
        </w:tc>
      </w:tr>
      <w:tr>
        <w:trPr/>
        <w:tc>
          <w:tcPr>
            <w:tcW w:w="4679" w:type="dxa"/>
            <w:tcBorders/>
          </w:tcPr>
          <w:p>
            <w:pPr>
              <w:pStyle w:val="Compact"/>
              <w:spacing w:before="36" w:after="36"/>
              <w:rPr/>
            </w:pPr>
            <w:r>
              <w:rPr/>
              <w:t>STATSB</w:t>
            </w:r>
          </w:p>
        </w:tc>
        <w:tc>
          <w:tcPr>
            <w:tcW w:w="4680" w:type="dxa"/>
            <w:tcBorders/>
          </w:tcPr>
          <w:p>
            <w:pPr>
              <w:pStyle w:val="Compact"/>
              <w:spacing w:before="36" w:after="36"/>
              <w:rPr/>
            </w:pPr>
            <w:r>
              <w:rPr/>
              <w:t>1980–2007</w:t>
            </w:r>
          </w:p>
        </w:tc>
      </w:tr>
    </w:tbl>
    <w:p>
      <w:pPr>
        <w:pStyle w:val="TableCaption"/>
        <w:rPr/>
      </w:pPr>
      <w:r>
        <w:rPr/>
        <w:t>Requested variables from Indkomst (IND)</w:t>
      </w:r>
    </w:p>
    <w:tbl>
      <w:tblPr>
        <w:tblStyle w:val="Table"/>
        <w:tblW w:w="9360" w:type="dxa"/>
        <w:jc w:val="left"/>
        <w:tblInd w:w="0" w:type="dxa"/>
        <w:tblCellMar>
          <w:top w:w="0" w:type="dxa"/>
          <w:left w:w="108" w:type="dxa"/>
          <w:bottom w:w="0" w:type="dxa"/>
          <w:right w:w="108" w:type="dxa"/>
        </w:tblCellMar>
        <w:tblLook w:val="07e0" w:noHBand="1" w:noVBand="1" w:firstColumn="1" w:lastRow="1" w:lastColumn="1" w:firstRow="1"/>
      </w:tblPr>
      <w:tblGrid>
        <w:gridCol w:w="4679"/>
        <w:gridCol w:w="4680"/>
      </w:tblGrid>
      <w:tr>
        <w:trPr/>
        <w:tc>
          <w:tcPr>
            <w:tcW w:w="4679" w:type="dxa"/>
            <w:tcBorders>
              <w:bottom w:val="single" w:sz="6" w:space="0" w:color="000000"/>
            </w:tcBorders>
            <w:vAlign w:val="bottom"/>
          </w:tcPr>
          <w:p>
            <w:pPr>
              <w:pStyle w:val="Compact"/>
              <w:spacing w:before="36" w:after="36"/>
              <w:rPr/>
            </w:pPr>
            <w:r>
              <w:rPr/>
              <w:t>Variables</w:t>
            </w:r>
          </w:p>
        </w:tc>
        <w:tc>
          <w:tcPr>
            <w:tcW w:w="4680" w:type="dxa"/>
            <w:tcBorders>
              <w:bottom w:val="single" w:sz="6" w:space="0" w:color="000000"/>
            </w:tcBorders>
            <w:vAlign w:val="bottom"/>
          </w:tcPr>
          <w:p>
            <w:pPr>
              <w:pStyle w:val="Compact"/>
              <w:spacing w:before="36" w:after="36"/>
              <w:rPr/>
            </w:pPr>
            <w:r>
              <w:rPr/>
              <w:t>Years</w:t>
            </w:r>
          </w:p>
        </w:tc>
      </w:tr>
      <w:tr>
        <w:trPr/>
        <w:tc>
          <w:tcPr>
            <w:tcW w:w="4679" w:type="dxa"/>
            <w:tcBorders/>
          </w:tcPr>
          <w:p>
            <w:pPr>
              <w:pStyle w:val="Compact"/>
              <w:spacing w:before="36" w:after="36"/>
              <w:rPr/>
            </w:pPr>
            <w:r>
              <w:rPr/>
              <w:t>AEKVIVADISP_13</w:t>
            </w:r>
          </w:p>
        </w:tc>
        <w:tc>
          <w:tcPr>
            <w:tcW w:w="4680" w:type="dxa"/>
            <w:tcBorders/>
          </w:tcPr>
          <w:p>
            <w:pPr>
              <w:pStyle w:val="Compact"/>
              <w:spacing w:before="36" w:after="36"/>
              <w:rPr/>
            </w:pPr>
            <w:r>
              <w:rPr/>
              <w:t>1987–2018</w:t>
            </w:r>
          </w:p>
        </w:tc>
      </w:tr>
      <w:tr>
        <w:trPr/>
        <w:tc>
          <w:tcPr>
            <w:tcW w:w="4679" w:type="dxa"/>
            <w:tcBorders/>
          </w:tcPr>
          <w:p>
            <w:pPr>
              <w:pStyle w:val="Compact"/>
              <w:spacing w:before="36" w:after="36"/>
              <w:rPr/>
            </w:pPr>
            <w:r>
              <w:rPr/>
              <w:t>BESKST</w:t>
            </w:r>
          </w:p>
        </w:tc>
        <w:tc>
          <w:tcPr>
            <w:tcW w:w="4680" w:type="dxa"/>
            <w:tcBorders/>
          </w:tcPr>
          <w:p>
            <w:pPr>
              <w:pStyle w:val="Compact"/>
              <w:spacing w:before="36" w:after="36"/>
              <w:rPr/>
            </w:pPr>
            <w:r>
              <w:rPr/>
              <w:t>1980–2001</w:t>
            </w:r>
          </w:p>
        </w:tc>
      </w:tr>
      <w:tr>
        <w:trPr/>
        <w:tc>
          <w:tcPr>
            <w:tcW w:w="4679" w:type="dxa"/>
            <w:tcBorders/>
          </w:tcPr>
          <w:p>
            <w:pPr>
              <w:pStyle w:val="Compact"/>
              <w:spacing w:before="36" w:after="36"/>
              <w:rPr/>
            </w:pPr>
            <w:r>
              <w:rPr/>
              <w:t>BESKST02</w:t>
            </w:r>
          </w:p>
        </w:tc>
        <w:tc>
          <w:tcPr>
            <w:tcW w:w="4680" w:type="dxa"/>
            <w:tcBorders/>
          </w:tcPr>
          <w:p>
            <w:pPr>
              <w:pStyle w:val="Compact"/>
              <w:spacing w:before="36" w:after="36"/>
              <w:rPr/>
            </w:pPr>
            <w:r>
              <w:rPr/>
              <w:t>2002–2013</w:t>
            </w:r>
          </w:p>
        </w:tc>
      </w:tr>
      <w:tr>
        <w:trPr/>
        <w:tc>
          <w:tcPr>
            <w:tcW w:w="4679" w:type="dxa"/>
            <w:tcBorders/>
          </w:tcPr>
          <w:p>
            <w:pPr>
              <w:pStyle w:val="Compact"/>
              <w:spacing w:before="36" w:after="36"/>
              <w:rPr/>
            </w:pPr>
            <w:r>
              <w:rPr/>
              <w:t>DISPON_13</w:t>
            </w:r>
          </w:p>
        </w:tc>
        <w:tc>
          <w:tcPr>
            <w:tcW w:w="4680" w:type="dxa"/>
            <w:tcBorders/>
          </w:tcPr>
          <w:p>
            <w:pPr>
              <w:pStyle w:val="Compact"/>
              <w:spacing w:before="36" w:after="36"/>
              <w:rPr/>
            </w:pPr>
            <w:r>
              <w:rPr/>
              <w:t>1980–2018</w:t>
            </w:r>
          </w:p>
        </w:tc>
      </w:tr>
      <w:tr>
        <w:trPr/>
        <w:tc>
          <w:tcPr>
            <w:tcW w:w="4679" w:type="dxa"/>
            <w:tcBorders/>
          </w:tcPr>
          <w:p>
            <w:pPr>
              <w:pStyle w:val="Compact"/>
              <w:spacing w:before="36" w:after="36"/>
              <w:rPr/>
            </w:pPr>
            <w:r>
              <w:rPr/>
              <w:t>LOENMV</w:t>
            </w:r>
          </w:p>
        </w:tc>
        <w:tc>
          <w:tcPr>
            <w:tcW w:w="4680" w:type="dxa"/>
            <w:tcBorders/>
          </w:tcPr>
          <w:p>
            <w:pPr>
              <w:pStyle w:val="Compact"/>
              <w:spacing w:before="36" w:after="36"/>
              <w:rPr/>
            </w:pPr>
            <w:r>
              <w:rPr/>
              <w:t>1980–2013</w:t>
            </w:r>
          </w:p>
        </w:tc>
      </w:tr>
      <w:tr>
        <w:trPr/>
        <w:tc>
          <w:tcPr>
            <w:tcW w:w="4679" w:type="dxa"/>
            <w:tcBorders/>
          </w:tcPr>
          <w:p>
            <w:pPr>
              <w:pStyle w:val="Compact"/>
              <w:spacing w:before="36" w:after="36"/>
              <w:rPr/>
            </w:pPr>
            <w:r>
              <w:rPr/>
              <w:t>LOENMV_13</w:t>
            </w:r>
          </w:p>
        </w:tc>
        <w:tc>
          <w:tcPr>
            <w:tcW w:w="4680" w:type="dxa"/>
            <w:tcBorders/>
          </w:tcPr>
          <w:p>
            <w:pPr>
              <w:pStyle w:val="Compact"/>
              <w:spacing w:before="36" w:after="36"/>
              <w:rPr/>
            </w:pPr>
            <w:r>
              <w:rPr/>
              <w:t>1980–2018</w:t>
            </w:r>
          </w:p>
        </w:tc>
      </w:tr>
      <w:tr>
        <w:trPr/>
        <w:tc>
          <w:tcPr>
            <w:tcW w:w="4679" w:type="dxa"/>
            <w:tcBorders/>
          </w:tcPr>
          <w:p>
            <w:pPr>
              <w:pStyle w:val="Compact"/>
              <w:spacing w:before="36" w:after="36"/>
              <w:rPr/>
            </w:pPr>
            <w:r>
              <w:rPr/>
              <w:t>PERINDKP</w:t>
            </w:r>
          </w:p>
        </w:tc>
        <w:tc>
          <w:tcPr>
            <w:tcW w:w="4680" w:type="dxa"/>
            <w:tcBorders/>
          </w:tcPr>
          <w:p>
            <w:pPr>
              <w:pStyle w:val="Compact"/>
              <w:spacing w:before="36" w:after="36"/>
              <w:rPr/>
            </w:pPr>
            <w:r>
              <w:rPr/>
              <w:t>1987–2018</w:t>
            </w:r>
          </w:p>
        </w:tc>
      </w:tr>
      <w:tr>
        <w:trPr/>
        <w:tc>
          <w:tcPr>
            <w:tcW w:w="4679" w:type="dxa"/>
            <w:tcBorders/>
          </w:tcPr>
          <w:p>
            <w:pPr>
              <w:pStyle w:val="Compact"/>
              <w:spacing w:before="36" w:after="36"/>
              <w:rPr/>
            </w:pPr>
            <w:r>
              <w:rPr/>
              <w:t>PERSONINDK</w:t>
            </w:r>
          </w:p>
        </w:tc>
        <w:tc>
          <w:tcPr>
            <w:tcW w:w="4680" w:type="dxa"/>
            <w:tcBorders/>
          </w:tcPr>
          <w:p>
            <w:pPr>
              <w:pStyle w:val="Compact"/>
              <w:spacing w:before="36" w:after="36"/>
              <w:rPr/>
            </w:pPr>
            <w:r>
              <w:rPr/>
              <w:t>1980–2018</w:t>
            </w:r>
          </w:p>
        </w:tc>
      </w:tr>
      <w:tr>
        <w:trPr/>
        <w:tc>
          <w:tcPr>
            <w:tcW w:w="4679" w:type="dxa"/>
            <w:tcBorders/>
          </w:tcPr>
          <w:p>
            <w:pPr>
              <w:pStyle w:val="Compact"/>
              <w:spacing w:before="36" w:after="36"/>
              <w:rPr/>
            </w:pPr>
            <w:r>
              <w:rPr/>
              <w:t>PNR</w:t>
            </w:r>
          </w:p>
        </w:tc>
        <w:tc>
          <w:tcPr>
            <w:tcW w:w="4680" w:type="dxa"/>
            <w:tcBorders/>
          </w:tcPr>
          <w:p>
            <w:pPr>
              <w:pStyle w:val="Compact"/>
              <w:spacing w:before="36" w:after="36"/>
              <w:rPr/>
            </w:pPr>
            <w:r>
              <w:rPr/>
              <w:t>1980–2018</w:t>
            </w:r>
          </w:p>
        </w:tc>
      </w:tr>
      <w:tr>
        <w:trPr/>
        <w:tc>
          <w:tcPr>
            <w:tcW w:w="4679" w:type="dxa"/>
            <w:tcBorders/>
          </w:tcPr>
          <w:p>
            <w:pPr>
              <w:pStyle w:val="Compact"/>
              <w:spacing w:before="36" w:after="36"/>
              <w:rPr/>
            </w:pPr>
            <w:r>
              <w:rPr/>
              <w:t>PRE_SOCIO</w:t>
            </w:r>
          </w:p>
        </w:tc>
        <w:tc>
          <w:tcPr>
            <w:tcW w:w="4680" w:type="dxa"/>
            <w:tcBorders/>
          </w:tcPr>
          <w:p>
            <w:pPr>
              <w:pStyle w:val="Compact"/>
              <w:spacing w:before="36" w:after="36"/>
              <w:rPr/>
            </w:pPr>
            <w:r>
              <w:rPr/>
              <w:t>1980–2018</w:t>
            </w:r>
          </w:p>
        </w:tc>
      </w:tr>
    </w:tbl>
    <w:p>
      <w:pPr>
        <w:pStyle w:val="TableCaption"/>
        <w:rPr/>
      </w:pPr>
      <w:r>
        <w:rPr/>
        <w:t>Requested variables from Indvandrere og Efterkommere (IEPE)</w:t>
      </w:r>
    </w:p>
    <w:tbl>
      <w:tblPr>
        <w:tblStyle w:val="Table"/>
        <w:tblW w:w="9360" w:type="dxa"/>
        <w:jc w:val="left"/>
        <w:tblInd w:w="0" w:type="dxa"/>
        <w:tblCellMar>
          <w:top w:w="0" w:type="dxa"/>
          <w:left w:w="108" w:type="dxa"/>
          <w:bottom w:w="0" w:type="dxa"/>
          <w:right w:w="108" w:type="dxa"/>
        </w:tblCellMar>
        <w:tblLook w:val="07e0" w:noHBand="1" w:noVBand="1" w:firstColumn="1" w:lastRow="1" w:lastColumn="1" w:firstRow="1"/>
      </w:tblPr>
      <w:tblGrid>
        <w:gridCol w:w="4679"/>
        <w:gridCol w:w="4680"/>
      </w:tblGrid>
      <w:tr>
        <w:trPr/>
        <w:tc>
          <w:tcPr>
            <w:tcW w:w="4679" w:type="dxa"/>
            <w:tcBorders>
              <w:bottom w:val="single" w:sz="6" w:space="0" w:color="000000"/>
            </w:tcBorders>
            <w:vAlign w:val="bottom"/>
          </w:tcPr>
          <w:p>
            <w:pPr>
              <w:pStyle w:val="Compact"/>
              <w:spacing w:before="36" w:after="36"/>
              <w:rPr/>
            </w:pPr>
            <w:r>
              <w:rPr/>
              <w:t>Variables</w:t>
            </w:r>
          </w:p>
        </w:tc>
        <w:tc>
          <w:tcPr>
            <w:tcW w:w="4680" w:type="dxa"/>
            <w:tcBorders>
              <w:bottom w:val="single" w:sz="6" w:space="0" w:color="000000"/>
            </w:tcBorders>
            <w:vAlign w:val="bottom"/>
          </w:tcPr>
          <w:p>
            <w:pPr>
              <w:pStyle w:val="Compact"/>
              <w:spacing w:before="36" w:after="36"/>
              <w:rPr/>
            </w:pPr>
            <w:r>
              <w:rPr/>
              <w:t>Years</w:t>
            </w:r>
          </w:p>
        </w:tc>
      </w:tr>
      <w:tr>
        <w:trPr/>
        <w:tc>
          <w:tcPr>
            <w:tcW w:w="4679" w:type="dxa"/>
            <w:tcBorders/>
          </w:tcPr>
          <w:p>
            <w:pPr>
              <w:pStyle w:val="Compact"/>
              <w:spacing w:before="36" w:after="36"/>
              <w:rPr/>
            </w:pPr>
            <w:r>
              <w:rPr/>
              <w:t>GENERATION</w:t>
            </w:r>
          </w:p>
        </w:tc>
        <w:tc>
          <w:tcPr>
            <w:tcW w:w="4680" w:type="dxa"/>
            <w:tcBorders/>
          </w:tcPr>
          <w:p>
            <w:pPr>
              <w:pStyle w:val="Compact"/>
              <w:spacing w:before="36" w:after="36"/>
              <w:rPr/>
            </w:pPr>
            <w:r>
              <w:rPr/>
              <w:t>2019–2019</w:t>
            </w:r>
          </w:p>
        </w:tc>
      </w:tr>
      <w:tr>
        <w:trPr/>
        <w:tc>
          <w:tcPr>
            <w:tcW w:w="4679" w:type="dxa"/>
            <w:tcBorders/>
          </w:tcPr>
          <w:p>
            <w:pPr>
              <w:pStyle w:val="Compact"/>
              <w:spacing w:before="36" w:after="36"/>
              <w:rPr/>
            </w:pPr>
            <w:r>
              <w:rPr/>
              <w:t>IE_TYPE</w:t>
            </w:r>
          </w:p>
        </w:tc>
        <w:tc>
          <w:tcPr>
            <w:tcW w:w="4680" w:type="dxa"/>
            <w:tcBorders/>
          </w:tcPr>
          <w:p>
            <w:pPr>
              <w:pStyle w:val="Compact"/>
              <w:spacing w:before="36" w:after="36"/>
              <w:rPr/>
            </w:pPr>
            <w:r>
              <w:rPr/>
              <w:t>2019–2019</w:t>
            </w:r>
          </w:p>
        </w:tc>
      </w:tr>
      <w:tr>
        <w:trPr/>
        <w:tc>
          <w:tcPr>
            <w:tcW w:w="4679" w:type="dxa"/>
            <w:tcBorders/>
          </w:tcPr>
          <w:p>
            <w:pPr>
              <w:pStyle w:val="Compact"/>
              <w:spacing w:before="36" w:after="36"/>
              <w:rPr/>
            </w:pPr>
            <w:r>
              <w:rPr/>
              <w:t>OPR_LAND</w:t>
            </w:r>
          </w:p>
        </w:tc>
        <w:tc>
          <w:tcPr>
            <w:tcW w:w="4680" w:type="dxa"/>
            <w:tcBorders/>
          </w:tcPr>
          <w:p>
            <w:pPr>
              <w:pStyle w:val="Compact"/>
              <w:spacing w:before="36" w:after="36"/>
              <w:rPr/>
            </w:pPr>
            <w:r>
              <w:rPr/>
              <w:t>2019–2019</w:t>
            </w:r>
          </w:p>
        </w:tc>
      </w:tr>
      <w:tr>
        <w:trPr/>
        <w:tc>
          <w:tcPr>
            <w:tcW w:w="4679" w:type="dxa"/>
            <w:tcBorders/>
          </w:tcPr>
          <w:p>
            <w:pPr>
              <w:pStyle w:val="Compact"/>
              <w:spacing w:before="36" w:after="36"/>
              <w:rPr/>
            </w:pPr>
            <w:r>
              <w:rPr/>
              <w:t>OPR_LAND</w:t>
            </w:r>
          </w:p>
        </w:tc>
        <w:tc>
          <w:tcPr>
            <w:tcW w:w="4680" w:type="dxa"/>
            <w:tcBorders/>
          </w:tcPr>
          <w:p>
            <w:pPr>
              <w:pStyle w:val="Compact"/>
              <w:spacing w:before="36" w:after="36"/>
              <w:rPr/>
            </w:pPr>
            <w:r>
              <w:rPr/>
              <w:t>2019–2019</w:t>
            </w:r>
          </w:p>
        </w:tc>
      </w:tr>
      <w:tr>
        <w:trPr/>
        <w:tc>
          <w:tcPr>
            <w:tcW w:w="4679" w:type="dxa"/>
            <w:tcBorders/>
          </w:tcPr>
          <w:p>
            <w:pPr>
              <w:pStyle w:val="Compact"/>
              <w:spacing w:before="36" w:after="36"/>
              <w:rPr/>
            </w:pPr>
            <w:r>
              <w:rPr/>
              <w:t>OPR_LAND</w:t>
            </w:r>
          </w:p>
        </w:tc>
        <w:tc>
          <w:tcPr>
            <w:tcW w:w="4680" w:type="dxa"/>
            <w:tcBorders/>
          </w:tcPr>
          <w:p>
            <w:pPr>
              <w:pStyle w:val="Compact"/>
              <w:spacing w:before="36" w:after="36"/>
              <w:rPr/>
            </w:pPr>
            <w:r>
              <w:rPr/>
              <w:t>2019–2019</w:t>
            </w:r>
          </w:p>
        </w:tc>
      </w:tr>
      <w:tr>
        <w:trPr/>
        <w:tc>
          <w:tcPr>
            <w:tcW w:w="4679" w:type="dxa"/>
            <w:tcBorders/>
          </w:tcPr>
          <w:p>
            <w:pPr>
              <w:pStyle w:val="Compact"/>
              <w:spacing w:before="36" w:after="36"/>
              <w:rPr/>
            </w:pPr>
            <w:r>
              <w:rPr/>
              <w:t>OPR_LAND</w:t>
            </w:r>
          </w:p>
        </w:tc>
        <w:tc>
          <w:tcPr>
            <w:tcW w:w="4680" w:type="dxa"/>
            <w:tcBorders/>
          </w:tcPr>
          <w:p>
            <w:pPr>
              <w:pStyle w:val="Compact"/>
              <w:spacing w:before="36" w:after="36"/>
              <w:rPr/>
            </w:pPr>
            <w:r>
              <w:rPr/>
              <w:t>2019–2019</w:t>
            </w:r>
          </w:p>
        </w:tc>
      </w:tr>
    </w:tbl>
    <w:p>
      <w:pPr>
        <w:pStyle w:val="TableCaption"/>
        <w:rPr/>
      </w:pPr>
      <w:r>
        <w:rPr/>
        <w:t>Requested variables from Lægemiddeldatabasen (LMDB)</w:t>
      </w:r>
    </w:p>
    <w:tbl>
      <w:tblPr>
        <w:tblStyle w:val="Table"/>
        <w:tblW w:w="9360" w:type="dxa"/>
        <w:jc w:val="left"/>
        <w:tblInd w:w="0" w:type="dxa"/>
        <w:tblCellMar>
          <w:top w:w="0" w:type="dxa"/>
          <w:left w:w="108" w:type="dxa"/>
          <w:bottom w:w="0" w:type="dxa"/>
          <w:right w:w="108" w:type="dxa"/>
        </w:tblCellMar>
        <w:tblLook w:val="07e0" w:noHBand="1" w:noVBand="1" w:firstColumn="1" w:lastRow="1" w:lastColumn="1" w:firstRow="1"/>
      </w:tblPr>
      <w:tblGrid>
        <w:gridCol w:w="4679"/>
        <w:gridCol w:w="4680"/>
      </w:tblGrid>
      <w:tr>
        <w:trPr/>
        <w:tc>
          <w:tcPr>
            <w:tcW w:w="4679" w:type="dxa"/>
            <w:tcBorders>
              <w:bottom w:val="single" w:sz="6" w:space="0" w:color="000000"/>
            </w:tcBorders>
            <w:vAlign w:val="bottom"/>
          </w:tcPr>
          <w:p>
            <w:pPr>
              <w:pStyle w:val="Compact"/>
              <w:spacing w:before="36" w:after="36"/>
              <w:rPr/>
            </w:pPr>
            <w:r>
              <w:rPr/>
              <w:t>Variables</w:t>
            </w:r>
          </w:p>
        </w:tc>
        <w:tc>
          <w:tcPr>
            <w:tcW w:w="4680" w:type="dxa"/>
            <w:tcBorders>
              <w:bottom w:val="single" w:sz="6" w:space="0" w:color="000000"/>
            </w:tcBorders>
            <w:vAlign w:val="bottom"/>
          </w:tcPr>
          <w:p>
            <w:pPr>
              <w:pStyle w:val="Compact"/>
              <w:spacing w:before="36" w:after="36"/>
              <w:rPr/>
            </w:pPr>
            <w:r>
              <w:rPr/>
              <w:t>Years</w:t>
            </w:r>
          </w:p>
        </w:tc>
      </w:tr>
      <w:tr>
        <w:trPr/>
        <w:tc>
          <w:tcPr>
            <w:tcW w:w="4679" w:type="dxa"/>
            <w:tcBorders/>
          </w:tcPr>
          <w:p>
            <w:pPr>
              <w:pStyle w:val="Compact"/>
              <w:spacing w:before="36" w:after="36"/>
              <w:rPr/>
            </w:pPr>
            <w:r>
              <w:rPr/>
              <w:t>ALDR</w:t>
            </w:r>
          </w:p>
        </w:tc>
        <w:tc>
          <w:tcPr>
            <w:tcW w:w="4680" w:type="dxa"/>
            <w:tcBorders/>
          </w:tcPr>
          <w:p>
            <w:pPr>
              <w:pStyle w:val="Compact"/>
              <w:spacing w:before="36" w:after="36"/>
              <w:rPr/>
            </w:pPr>
            <w:r>
              <w:rPr/>
              <w:t>1995–2019</w:t>
            </w:r>
          </w:p>
        </w:tc>
      </w:tr>
      <w:tr>
        <w:trPr/>
        <w:tc>
          <w:tcPr>
            <w:tcW w:w="4679" w:type="dxa"/>
            <w:tcBorders/>
          </w:tcPr>
          <w:p>
            <w:pPr>
              <w:pStyle w:val="Compact"/>
              <w:spacing w:before="36" w:after="36"/>
              <w:rPr/>
            </w:pPr>
            <w:r>
              <w:rPr/>
              <w:t>ATC</w:t>
            </w:r>
          </w:p>
        </w:tc>
        <w:tc>
          <w:tcPr>
            <w:tcW w:w="4680" w:type="dxa"/>
            <w:tcBorders/>
          </w:tcPr>
          <w:p>
            <w:pPr>
              <w:pStyle w:val="Compact"/>
              <w:spacing w:before="36" w:after="36"/>
              <w:rPr/>
            </w:pPr>
            <w:r>
              <w:rPr/>
              <w:t>1995–2019</w:t>
            </w:r>
          </w:p>
        </w:tc>
      </w:tr>
      <w:tr>
        <w:trPr/>
        <w:tc>
          <w:tcPr>
            <w:tcW w:w="4679" w:type="dxa"/>
            <w:tcBorders/>
          </w:tcPr>
          <w:p>
            <w:pPr>
              <w:pStyle w:val="Compact"/>
              <w:spacing w:before="36" w:after="36"/>
              <w:rPr/>
            </w:pPr>
            <w:r>
              <w:rPr/>
              <w:t>EKSD</w:t>
            </w:r>
          </w:p>
        </w:tc>
        <w:tc>
          <w:tcPr>
            <w:tcW w:w="4680" w:type="dxa"/>
            <w:tcBorders/>
          </w:tcPr>
          <w:p>
            <w:pPr>
              <w:pStyle w:val="Compact"/>
              <w:spacing w:before="36" w:after="36"/>
              <w:rPr/>
            </w:pPr>
            <w:r>
              <w:rPr/>
              <w:t>1995–2019</w:t>
            </w:r>
          </w:p>
        </w:tc>
      </w:tr>
      <w:tr>
        <w:trPr/>
        <w:tc>
          <w:tcPr>
            <w:tcW w:w="4679" w:type="dxa"/>
            <w:tcBorders/>
          </w:tcPr>
          <w:p>
            <w:pPr>
              <w:pStyle w:val="Compact"/>
              <w:spacing w:before="36" w:after="36"/>
              <w:rPr/>
            </w:pPr>
            <w:r>
              <w:rPr/>
              <w:t>PNR12</w:t>
            </w:r>
          </w:p>
        </w:tc>
        <w:tc>
          <w:tcPr>
            <w:tcW w:w="4680" w:type="dxa"/>
            <w:tcBorders/>
          </w:tcPr>
          <w:p>
            <w:pPr>
              <w:pStyle w:val="Compact"/>
              <w:spacing w:before="36" w:after="36"/>
              <w:rPr/>
            </w:pPr>
            <w:r>
              <w:rPr/>
              <w:t>1995–2019</w:t>
            </w:r>
          </w:p>
        </w:tc>
      </w:tr>
      <w:tr>
        <w:trPr/>
        <w:tc>
          <w:tcPr>
            <w:tcW w:w="4679" w:type="dxa"/>
            <w:tcBorders/>
          </w:tcPr>
          <w:p>
            <w:pPr>
              <w:pStyle w:val="Compact"/>
              <w:spacing w:before="36" w:after="36"/>
              <w:rPr/>
            </w:pPr>
            <w:r>
              <w:rPr/>
              <w:t>VNR</w:t>
            </w:r>
          </w:p>
        </w:tc>
        <w:tc>
          <w:tcPr>
            <w:tcW w:w="4680" w:type="dxa"/>
            <w:tcBorders/>
          </w:tcPr>
          <w:p>
            <w:pPr>
              <w:pStyle w:val="Compact"/>
              <w:spacing w:before="36" w:after="36"/>
              <w:rPr/>
            </w:pPr>
            <w:r>
              <w:rPr/>
              <w:t>1995–2019</w:t>
            </w:r>
          </w:p>
        </w:tc>
      </w:tr>
    </w:tbl>
    <w:p>
      <w:pPr>
        <w:pStyle w:val="TableCaption"/>
        <w:rPr/>
      </w:pPr>
      <w:r>
        <w:rPr/>
        <w:t>Requested variables from Landspatientregistret - administrative oplysninger (LPR_ADM)</w:t>
      </w:r>
    </w:p>
    <w:tbl>
      <w:tblPr>
        <w:tblStyle w:val="Table"/>
        <w:tblW w:w="9360" w:type="dxa"/>
        <w:jc w:val="left"/>
        <w:tblInd w:w="0" w:type="dxa"/>
        <w:tblCellMar>
          <w:top w:w="0" w:type="dxa"/>
          <w:left w:w="108" w:type="dxa"/>
          <w:bottom w:w="0" w:type="dxa"/>
          <w:right w:w="108" w:type="dxa"/>
        </w:tblCellMar>
        <w:tblLook w:val="07e0" w:noHBand="1" w:noVBand="1" w:firstColumn="1" w:lastRow="1" w:lastColumn="1" w:firstRow="1"/>
      </w:tblPr>
      <w:tblGrid>
        <w:gridCol w:w="4679"/>
        <w:gridCol w:w="4680"/>
      </w:tblGrid>
      <w:tr>
        <w:trPr/>
        <w:tc>
          <w:tcPr>
            <w:tcW w:w="4679" w:type="dxa"/>
            <w:tcBorders>
              <w:bottom w:val="single" w:sz="6" w:space="0" w:color="000000"/>
            </w:tcBorders>
            <w:vAlign w:val="bottom"/>
          </w:tcPr>
          <w:p>
            <w:pPr>
              <w:pStyle w:val="Compact"/>
              <w:spacing w:before="36" w:after="36"/>
              <w:rPr/>
            </w:pPr>
            <w:r>
              <w:rPr/>
              <w:t>Variables</w:t>
            </w:r>
          </w:p>
        </w:tc>
        <w:tc>
          <w:tcPr>
            <w:tcW w:w="4680" w:type="dxa"/>
            <w:tcBorders>
              <w:bottom w:val="single" w:sz="6" w:space="0" w:color="000000"/>
            </w:tcBorders>
            <w:vAlign w:val="bottom"/>
          </w:tcPr>
          <w:p>
            <w:pPr>
              <w:pStyle w:val="Compact"/>
              <w:spacing w:before="36" w:after="36"/>
              <w:rPr/>
            </w:pPr>
            <w:r>
              <w:rPr/>
              <w:t>Years</w:t>
            </w:r>
          </w:p>
        </w:tc>
      </w:tr>
      <w:tr>
        <w:trPr/>
        <w:tc>
          <w:tcPr>
            <w:tcW w:w="4679" w:type="dxa"/>
            <w:tcBorders/>
          </w:tcPr>
          <w:p>
            <w:pPr>
              <w:pStyle w:val="Compact"/>
              <w:spacing w:before="36" w:after="36"/>
              <w:rPr/>
            </w:pPr>
            <w:r>
              <w:rPr/>
              <w:t>C_ADIAG</w:t>
            </w:r>
          </w:p>
        </w:tc>
        <w:tc>
          <w:tcPr>
            <w:tcW w:w="4680" w:type="dxa"/>
            <w:tcBorders/>
          </w:tcPr>
          <w:p>
            <w:pPr>
              <w:pStyle w:val="Compact"/>
              <w:spacing w:before="36" w:after="36"/>
              <w:rPr/>
            </w:pPr>
            <w:r>
              <w:rPr/>
              <w:t>1977–2018</w:t>
            </w:r>
          </w:p>
        </w:tc>
      </w:tr>
      <w:tr>
        <w:trPr/>
        <w:tc>
          <w:tcPr>
            <w:tcW w:w="4679" w:type="dxa"/>
            <w:tcBorders/>
          </w:tcPr>
          <w:p>
            <w:pPr>
              <w:pStyle w:val="Compact"/>
              <w:spacing w:before="36" w:after="36"/>
              <w:rPr/>
            </w:pPr>
            <w:r>
              <w:rPr/>
              <w:t>C_SEX</w:t>
            </w:r>
          </w:p>
        </w:tc>
        <w:tc>
          <w:tcPr>
            <w:tcW w:w="4680" w:type="dxa"/>
            <w:tcBorders/>
          </w:tcPr>
          <w:p>
            <w:pPr>
              <w:pStyle w:val="Compact"/>
              <w:spacing w:before="36" w:after="36"/>
              <w:rPr/>
            </w:pPr>
            <w:r>
              <w:rPr/>
              <w:t>1977–2018</w:t>
            </w:r>
          </w:p>
        </w:tc>
      </w:tr>
      <w:tr>
        <w:trPr/>
        <w:tc>
          <w:tcPr>
            <w:tcW w:w="4679" w:type="dxa"/>
            <w:tcBorders/>
          </w:tcPr>
          <w:p>
            <w:pPr>
              <w:pStyle w:val="Compact"/>
              <w:spacing w:before="36" w:after="36"/>
              <w:rPr/>
            </w:pPr>
            <w:r>
              <w:rPr/>
              <w:t>D_INDDTO</w:t>
            </w:r>
          </w:p>
        </w:tc>
        <w:tc>
          <w:tcPr>
            <w:tcW w:w="4680" w:type="dxa"/>
            <w:tcBorders/>
          </w:tcPr>
          <w:p>
            <w:pPr>
              <w:pStyle w:val="Compact"/>
              <w:spacing w:before="36" w:after="36"/>
              <w:rPr/>
            </w:pPr>
            <w:r>
              <w:rPr/>
              <w:t>1977–2018</w:t>
            </w:r>
          </w:p>
        </w:tc>
      </w:tr>
      <w:tr>
        <w:trPr/>
        <w:tc>
          <w:tcPr>
            <w:tcW w:w="4679" w:type="dxa"/>
            <w:tcBorders/>
          </w:tcPr>
          <w:p>
            <w:pPr>
              <w:pStyle w:val="Compact"/>
              <w:spacing w:before="36" w:after="36"/>
              <w:rPr/>
            </w:pPr>
            <w:r>
              <w:rPr/>
              <w:t>PNR</w:t>
            </w:r>
          </w:p>
        </w:tc>
        <w:tc>
          <w:tcPr>
            <w:tcW w:w="4680" w:type="dxa"/>
            <w:tcBorders/>
          </w:tcPr>
          <w:p>
            <w:pPr>
              <w:pStyle w:val="Compact"/>
              <w:spacing w:before="36" w:after="36"/>
              <w:rPr/>
            </w:pPr>
            <w:r>
              <w:rPr/>
              <w:t>1977–2018</w:t>
            </w:r>
          </w:p>
        </w:tc>
      </w:tr>
      <w:tr>
        <w:trPr/>
        <w:tc>
          <w:tcPr>
            <w:tcW w:w="4679" w:type="dxa"/>
            <w:tcBorders/>
          </w:tcPr>
          <w:p>
            <w:pPr>
              <w:pStyle w:val="Compact"/>
              <w:spacing w:before="36" w:after="36"/>
              <w:rPr/>
            </w:pPr>
            <w:r>
              <w:rPr/>
              <w:t>RECNUM</w:t>
            </w:r>
          </w:p>
        </w:tc>
        <w:tc>
          <w:tcPr>
            <w:tcW w:w="4680" w:type="dxa"/>
            <w:tcBorders/>
          </w:tcPr>
          <w:p>
            <w:pPr>
              <w:pStyle w:val="Compact"/>
              <w:spacing w:before="36" w:after="36"/>
              <w:rPr/>
            </w:pPr>
            <w:r>
              <w:rPr/>
              <w:t>1977–2018</w:t>
            </w:r>
          </w:p>
        </w:tc>
      </w:tr>
    </w:tbl>
    <w:p>
      <w:pPr>
        <w:pStyle w:val="TableCaption"/>
        <w:rPr/>
      </w:pPr>
      <w:r>
        <w:rPr/>
        <w:t>Requested variables from Landspatientregistret - ambulante besøgsdatoer (LPR_BES)</w:t>
      </w:r>
    </w:p>
    <w:tbl>
      <w:tblPr>
        <w:tblStyle w:val="Table"/>
        <w:tblW w:w="9360" w:type="dxa"/>
        <w:jc w:val="left"/>
        <w:tblInd w:w="0" w:type="dxa"/>
        <w:tblCellMar>
          <w:top w:w="0" w:type="dxa"/>
          <w:left w:w="108" w:type="dxa"/>
          <w:bottom w:w="0" w:type="dxa"/>
          <w:right w:w="108" w:type="dxa"/>
        </w:tblCellMar>
        <w:tblLook w:val="07e0" w:noHBand="1" w:noVBand="1" w:firstColumn="1" w:lastRow="1" w:lastColumn="1" w:firstRow="1"/>
      </w:tblPr>
      <w:tblGrid>
        <w:gridCol w:w="4679"/>
        <w:gridCol w:w="4680"/>
      </w:tblGrid>
      <w:tr>
        <w:trPr/>
        <w:tc>
          <w:tcPr>
            <w:tcW w:w="4679" w:type="dxa"/>
            <w:tcBorders>
              <w:bottom w:val="single" w:sz="6" w:space="0" w:color="000000"/>
            </w:tcBorders>
            <w:vAlign w:val="bottom"/>
          </w:tcPr>
          <w:p>
            <w:pPr>
              <w:pStyle w:val="Compact"/>
              <w:spacing w:before="36" w:after="36"/>
              <w:rPr/>
            </w:pPr>
            <w:r>
              <w:rPr/>
              <w:t>Variables</w:t>
            </w:r>
          </w:p>
        </w:tc>
        <w:tc>
          <w:tcPr>
            <w:tcW w:w="4680" w:type="dxa"/>
            <w:tcBorders>
              <w:bottom w:val="single" w:sz="6" w:space="0" w:color="000000"/>
            </w:tcBorders>
            <w:vAlign w:val="bottom"/>
          </w:tcPr>
          <w:p>
            <w:pPr>
              <w:pStyle w:val="Compact"/>
              <w:spacing w:before="36" w:after="36"/>
              <w:rPr/>
            </w:pPr>
            <w:r>
              <w:rPr/>
              <w:t>Years</w:t>
            </w:r>
          </w:p>
        </w:tc>
      </w:tr>
      <w:tr>
        <w:trPr/>
        <w:tc>
          <w:tcPr>
            <w:tcW w:w="4679" w:type="dxa"/>
            <w:tcBorders/>
          </w:tcPr>
          <w:p>
            <w:pPr>
              <w:pStyle w:val="Compact"/>
              <w:spacing w:before="36" w:after="36"/>
              <w:rPr/>
            </w:pPr>
            <w:r>
              <w:rPr/>
              <w:t>D_AMBDTO</w:t>
            </w:r>
          </w:p>
        </w:tc>
        <w:tc>
          <w:tcPr>
            <w:tcW w:w="4680" w:type="dxa"/>
            <w:tcBorders/>
          </w:tcPr>
          <w:p>
            <w:pPr>
              <w:pStyle w:val="Compact"/>
              <w:spacing w:before="36" w:after="36"/>
              <w:rPr/>
            </w:pPr>
            <w:r>
              <w:rPr/>
              <w:t>1994–2018</w:t>
            </w:r>
          </w:p>
        </w:tc>
      </w:tr>
      <w:tr>
        <w:trPr/>
        <w:tc>
          <w:tcPr>
            <w:tcW w:w="4679" w:type="dxa"/>
            <w:tcBorders/>
          </w:tcPr>
          <w:p>
            <w:pPr>
              <w:pStyle w:val="Compact"/>
              <w:spacing w:before="36" w:after="36"/>
              <w:rPr/>
            </w:pPr>
            <w:r>
              <w:rPr/>
              <w:t>RECNUM</w:t>
            </w:r>
          </w:p>
        </w:tc>
        <w:tc>
          <w:tcPr>
            <w:tcW w:w="4680" w:type="dxa"/>
            <w:tcBorders/>
          </w:tcPr>
          <w:p>
            <w:pPr>
              <w:pStyle w:val="Compact"/>
              <w:spacing w:before="36" w:after="36"/>
              <w:rPr/>
            </w:pPr>
            <w:r>
              <w:rPr/>
              <w:t>1994–2018</w:t>
            </w:r>
          </w:p>
        </w:tc>
      </w:tr>
    </w:tbl>
    <w:p>
      <w:pPr>
        <w:pStyle w:val="TableCaption"/>
        <w:rPr/>
      </w:pPr>
      <w:r>
        <w:rPr/>
        <w:t>Requested variables from Landspatientregistret - diagnoser (LPR_DIAG)</w:t>
      </w:r>
    </w:p>
    <w:tbl>
      <w:tblPr>
        <w:tblStyle w:val="Table"/>
        <w:tblW w:w="9360" w:type="dxa"/>
        <w:jc w:val="left"/>
        <w:tblInd w:w="0" w:type="dxa"/>
        <w:tblCellMar>
          <w:top w:w="0" w:type="dxa"/>
          <w:left w:w="108" w:type="dxa"/>
          <w:bottom w:w="0" w:type="dxa"/>
          <w:right w:w="108" w:type="dxa"/>
        </w:tblCellMar>
        <w:tblLook w:val="07e0" w:noHBand="1" w:noVBand="1" w:firstColumn="1" w:lastRow="1" w:lastColumn="1" w:firstRow="1"/>
      </w:tblPr>
      <w:tblGrid>
        <w:gridCol w:w="4679"/>
        <w:gridCol w:w="4680"/>
      </w:tblGrid>
      <w:tr>
        <w:trPr/>
        <w:tc>
          <w:tcPr>
            <w:tcW w:w="4679" w:type="dxa"/>
            <w:tcBorders>
              <w:bottom w:val="single" w:sz="6" w:space="0" w:color="000000"/>
            </w:tcBorders>
            <w:vAlign w:val="bottom"/>
          </w:tcPr>
          <w:p>
            <w:pPr>
              <w:pStyle w:val="Compact"/>
              <w:spacing w:before="36" w:after="36"/>
              <w:rPr/>
            </w:pPr>
            <w:r>
              <w:rPr/>
              <w:t>Variables</w:t>
            </w:r>
          </w:p>
        </w:tc>
        <w:tc>
          <w:tcPr>
            <w:tcW w:w="4680" w:type="dxa"/>
            <w:tcBorders>
              <w:bottom w:val="single" w:sz="6" w:space="0" w:color="000000"/>
            </w:tcBorders>
            <w:vAlign w:val="bottom"/>
          </w:tcPr>
          <w:p>
            <w:pPr>
              <w:pStyle w:val="Compact"/>
              <w:spacing w:before="36" w:after="36"/>
              <w:rPr/>
            </w:pPr>
            <w:r>
              <w:rPr/>
              <w:t>Years</w:t>
            </w:r>
          </w:p>
        </w:tc>
      </w:tr>
      <w:tr>
        <w:trPr/>
        <w:tc>
          <w:tcPr>
            <w:tcW w:w="4679" w:type="dxa"/>
            <w:tcBorders/>
          </w:tcPr>
          <w:p>
            <w:pPr>
              <w:pStyle w:val="Compact"/>
              <w:spacing w:before="36" w:after="36"/>
              <w:rPr/>
            </w:pPr>
            <w:r>
              <w:rPr/>
              <w:t>C_DIAG</w:t>
            </w:r>
          </w:p>
        </w:tc>
        <w:tc>
          <w:tcPr>
            <w:tcW w:w="4680" w:type="dxa"/>
            <w:tcBorders/>
          </w:tcPr>
          <w:p>
            <w:pPr>
              <w:pStyle w:val="Compact"/>
              <w:spacing w:before="36" w:after="36"/>
              <w:rPr/>
            </w:pPr>
            <w:r>
              <w:rPr/>
              <w:t>1977–2018</w:t>
            </w:r>
          </w:p>
        </w:tc>
      </w:tr>
      <w:tr>
        <w:trPr/>
        <w:tc>
          <w:tcPr>
            <w:tcW w:w="4679" w:type="dxa"/>
            <w:tcBorders/>
          </w:tcPr>
          <w:p>
            <w:pPr>
              <w:pStyle w:val="Compact"/>
              <w:spacing w:before="36" w:after="36"/>
              <w:rPr/>
            </w:pPr>
            <w:r>
              <w:rPr/>
              <w:t>C_DIAGMOD</w:t>
            </w:r>
          </w:p>
        </w:tc>
        <w:tc>
          <w:tcPr>
            <w:tcW w:w="4680" w:type="dxa"/>
            <w:tcBorders/>
          </w:tcPr>
          <w:p>
            <w:pPr>
              <w:pStyle w:val="Compact"/>
              <w:spacing w:before="36" w:after="36"/>
              <w:rPr/>
            </w:pPr>
            <w:r>
              <w:rPr/>
              <w:t>1977–1994</w:t>
            </w:r>
          </w:p>
        </w:tc>
      </w:tr>
      <w:tr>
        <w:trPr/>
        <w:tc>
          <w:tcPr>
            <w:tcW w:w="4679" w:type="dxa"/>
            <w:tcBorders/>
          </w:tcPr>
          <w:p>
            <w:pPr>
              <w:pStyle w:val="Compact"/>
              <w:spacing w:before="36" w:after="36"/>
              <w:rPr/>
            </w:pPr>
            <w:r>
              <w:rPr/>
              <w:t>C_DIAGTYPE</w:t>
            </w:r>
          </w:p>
        </w:tc>
        <w:tc>
          <w:tcPr>
            <w:tcW w:w="4680" w:type="dxa"/>
            <w:tcBorders/>
          </w:tcPr>
          <w:p>
            <w:pPr>
              <w:pStyle w:val="Compact"/>
              <w:spacing w:before="36" w:after="36"/>
              <w:rPr/>
            </w:pPr>
            <w:r>
              <w:rPr/>
              <w:t>1977–2018</w:t>
            </w:r>
          </w:p>
        </w:tc>
      </w:tr>
      <w:tr>
        <w:trPr/>
        <w:tc>
          <w:tcPr>
            <w:tcW w:w="4679" w:type="dxa"/>
            <w:tcBorders/>
          </w:tcPr>
          <w:p>
            <w:pPr>
              <w:pStyle w:val="Compact"/>
              <w:spacing w:before="36" w:after="36"/>
              <w:rPr/>
            </w:pPr>
            <w:r>
              <w:rPr/>
              <w:t>C_TILDIAG</w:t>
            </w:r>
          </w:p>
        </w:tc>
        <w:tc>
          <w:tcPr>
            <w:tcW w:w="4680" w:type="dxa"/>
            <w:tcBorders/>
          </w:tcPr>
          <w:p>
            <w:pPr>
              <w:pStyle w:val="Compact"/>
              <w:spacing w:before="36" w:after="36"/>
              <w:rPr/>
            </w:pPr>
            <w:r>
              <w:rPr/>
              <w:t>1995–2018</w:t>
            </w:r>
          </w:p>
        </w:tc>
      </w:tr>
      <w:tr>
        <w:trPr/>
        <w:tc>
          <w:tcPr>
            <w:tcW w:w="4679" w:type="dxa"/>
            <w:tcBorders/>
          </w:tcPr>
          <w:p>
            <w:pPr>
              <w:pStyle w:val="Compact"/>
              <w:spacing w:before="36" w:after="36"/>
              <w:rPr/>
            </w:pPr>
            <w:r>
              <w:rPr/>
              <w:t>RECNUM</w:t>
            </w:r>
          </w:p>
        </w:tc>
        <w:tc>
          <w:tcPr>
            <w:tcW w:w="4680" w:type="dxa"/>
            <w:tcBorders/>
          </w:tcPr>
          <w:p>
            <w:pPr>
              <w:pStyle w:val="Compact"/>
              <w:spacing w:before="36" w:after="36"/>
              <w:rPr/>
            </w:pPr>
            <w:r>
              <w:rPr/>
              <w:t>1977–2018</w:t>
            </w:r>
          </w:p>
        </w:tc>
      </w:tr>
    </w:tbl>
    <w:p>
      <w:pPr>
        <w:pStyle w:val="TableCaption"/>
        <w:rPr/>
      </w:pPr>
      <w:r>
        <w:rPr/>
        <w:t>Requested variables from Landspatientregistret - operationer efter ICD8 klassifikationen (LPR_OPR)</w:t>
      </w:r>
    </w:p>
    <w:tbl>
      <w:tblPr>
        <w:tblStyle w:val="Table"/>
        <w:tblW w:w="9360" w:type="dxa"/>
        <w:jc w:val="left"/>
        <w:tblInd w:w="0" w:type="dxa"/>
        <w:tblCellMar>
          <w:top w:w="0" w:type="dxa"/>
          <w:left w:w="108" w:type="dxa"/>
          <w:bottom w:w="0" w:type="dxa"/>
          <w:right w:w="108" w:type="dxa"/>
        </w:tblCellMar>
        <w:tblLook w:val="07e0" w:noHBand="1" w:noVBand="1" w:firstColumn="1" w:lastRow="1" w:lastColumn="1" w:firstRow="1"/>
      </w:tblPr>
      <w:tblGrid>
        <w:gridCol w:w="4679"/>
        <w:gridCol w:w="4680"/>
      </w:tblGrid>
      <w:tr>
        <w:trPr/>
        <w:tc>
          <w:tcPr>
            <w:tcW w:w="4679" w:type="dxa"/>
            <w:tcBorders>
              <w:bottom w:val="single" w:sz="6" w:space="0" w:color="000000"/>
            </w:tcBorders>
            <w:vAlign w:val="bottom"/>
          </w:tcPr>
          <w:p>
            <w:pPr>
              <w:pStyle w:val="Compact"/>
              <w:spacing w:before="36" w:after="36"/>
              <w:rPr/>
            </w:pPr>
            <w:r>
              <w:rPr/>
              <w:t>Variables</w:t>
            </w:r>
          </w:p>
        </w:tc>
        <w:tc>
          <w:tcPr>
            <w:tcW w:w="4680" w:type="dxa"/>
            <w:tcBorders>
              <w:bottom w:val="single" w:sz="6" w:space="0" w:color="000000"/>
            </w:tcBorders>
            <w:vAlign w:val="bottom"/>
          </w:tcPr>
          <w:p>
            <w:pPr>
              <w:pStyle w:val="Compact"/>
              <w:spacing w:before="36" w:after="36"/>
              <w:rPr/>
            </w:pPr>
            <w:r>
              <w:rPr/>
              <w:t>Years</w:t>
            </w:r>
          </w:p>
        </w:tc>
      </w:tr>
      <w:tr>
        <w:trPr/>
        <w:tc>
          <w:tcPr>
            <w:tcW w:w="4679" w:type="dxa"/>
            <w:tcBorders/>
          </w:tcPr>
          <w:p>
            <w:pPr>
              <w:pStyle w:val="Compact"/>
              <w:spacing w:before="36" w:after="36"/>
              <w:rPr/>
            </w:pPr>
            <w:r>
              <w:rPr/>
              <w:t>C_OPR</w:t>
            </w:r>
          </w:p>
        </w:tc>
        <w:tc>
          <w:tcPr>
            <w:tcW w:w="4680" w:type="dxa"/>
            <w:tcBorders/>
          </w:tcPr>
          <w:p>
            <w:pPr>
              <w:pStyle w:val="Compact"/>
              <w:spacing w:before="36" w:after="36"/>
              <w:rPr/>
            </w:pPr>
            <w:r>
              <w:rPr/>
              <w:t>1977–2017</w:t>
            </w:r>
          </w:p>
        </w:tc>
      </w:tr>
      <w:tr>
        <w:trPr/>
        <w:tc>
          <w:tcPr>
            <w:tcW w:w="4679" w:type="dxa"/>
            <w:tcBorders/>
          </w:tcPr>
          <w:p>
            <w:pPr>
              <w:pStyle w:val="Compact"/>
              <w:spacing w:before="36" w:after="36"/>
              <w:rPr/>
            </w:pPr>
            <w:r>
              <w:rPr/>
              <w:t>RECNUM</w:t>
            </w:r>
          </w:p>
        </w:tc>
        <w:tc>
          <w:tcPr>
            <w:tcW w:w="4680" w:type="dxa"/>
            <w:tcBorders/>
          </w:tcPr>
          <w:p>
            <w:pPr>
              <w:pStyle w:val="Compact"/>
              <w:spacing w:before="36" w:after="36"/>
              <w:rPr/>
            </w:pPr>
            <w:r>
              <w:rPr/>
              <w:t>1977–2017</w:t>
            </w:r>
          </w:p>
        </w:tc>
      </w:tr>
    </w:tbl>
    <w:p>
      <w:pPr>
        <w:pStyle w:val="TableCaption"/>
        <w:rPr/>
      </w:pPr>
      <w:r>
        <w:rPr/>
        <w:t>Requested variables from Landspatientregistret - undersøgelser og behandlinger (LPR_SKSUBE)</w:t>
      </w:r>
    </w:p>
    <w:tbl>
      <w:tblPr>
        <w:tblStyle w:val="Table"/>
        <w:tblW w:w="9360" w:type="dxa"/>
        <w:jc w:val="left"/>
        <w:tblInd w:w="0" w:type="dxa"/>
        <w:tblCellMar>
          <w:top w:w="0" w:type="dxa"/>
          <w:left w:w="108" w:type="dxa"/>
          <w:bottom w:w="0" w:type="dxa"/>
          <w:right w:w="108" w:type="dxa"/>
        </w:tblCellMar>
        <w:tblLook w:val="07e0" w:noHBand="1" w:noVBand="1" w:firstColumn="1" w:lastRow="1" w:lastColumn="1" w:firstRow="1"/>
      </w:tblPr>
      <w:tblGrid>
        <w:gridCol w:w="4679"/>
        <w:gridCol w:w="4680"/>
      </w:tblGrid>
      <w:tr>
        <w:trPr/>
        <w:tc>
          <w:tcPr>
            <w:tcW w:w="4679" w:type="dxa"/>
            <w:tcBorders>
              <w:bottom w:val="single" w:sz="6" w:space="0" w:color="000000"/>
            </w:tcBorders>
            <w:vAlign w:val="bottom"/>
          </w:tcPr>
          <w:p>
            <w:pPr>
              <w:pStyle w:val="Compact"/>
              <w:spacing w:before="36" w:after="36"/>
              <w:rPr/>
            </w:pPr>
            <w:r>
              <w:rPr/>
              <w:t>Variables</w:t>
            </w:r>
          </w:p>
        </w:tc>
        <w:tc>
          <w:tcPr>
            <w:tcW w:w="4680" w:type="dxa"/>
            <w:tcBorders>
              <w:bottom w:val="single" w:sz="6" w:space="0" w:color="000000"/>
            </w:tcBorders>
            <w:vAlign w:val="bottom"/>
          </w:tcPr>
          <w:p>
            <w:pPr>
              <w:pStyle w:val="Compact"/>
              <w:spacing w:before="36" w:after="36"/>
              <w:rPr/>
            </w:pPr>
            <w:r>
              <w:rPr/>
              <w:t>Years</w:t>
            </w:r>
          </w:p>
        </w:tc>
      </w:tr>
      <w:tr>
        <w:trPr/>
        <w:tc>
          <w:tcPr>
            <w:tcW w:w="4679" w:type="dxa"/>
            <w:tcBorders/>
          </w:tcPr>
          <w:p>
            <w:pPr>
              <w:pStyle w:val="Compact"/>
              <w:spacing w:before="36" w:after="36"/>
              <w:rPr/>
            </w:pPr>
            <w:r>
              <w:rPr/>
              <w:t>D_ODTO</w:t>
            </w:r>
          </w:p>
        </w:tc>
        <w:tc>
          <w:tcPr>
            <w:tcW w:w="4680" w:type="dxa"/>
            <w:tcBorders/>
          </w:tcPr>
          <w:p>
            <w:pPr>
              <w:pStyle w:val="Compact"/>
              <w:spacing w:before="36" w:after="36"/>
              <w:rPr/>
            </w:pPr>
            <w:r>
              <w:rPr/>
              <w:t>1999–2018</w:t>
            </w:r>
          </w:p>
        </w:tc>
      </w:tr>
      <w:tr>
        <w:trPr/>
        <w:tc>
          <w:tcPr>
            <w:tcW w:w="4679" w:type="dxa"/>
            <w:tcBorders/>
          </w:tcPr>
          <w:p>
            <w:pPr>
              <w:pStyle w:val="Compact"/>
              <w:spacing w:before="36" w:after="36"/>
              <w:rPr/>
            </w:pPr>
            <w:r>
              <w:rPr/>
              <w:t>RECNUM</w:t>
            </w:r>
          </w:p>
        </w:tc>
        <w:tc>
          <w:tcPr>
            <w:tcW w:w="4680" w:type="dxa"/>
            <w:tcBorders/>
          </w:tcPr>
          <w:p>
            <w:pPr>
              <w:pStyle w:val="Compact"/>
              <w:spacing w:before="36" w:after="36"/>
              <w:rPr/>
            </w:pPr>
            <w:r>
              <w:rPr/>
              <w:t>1999–2018</w:t>
            </w:r>
          </w:p>
        </w:tc>
      </w:tr>
    </w:tbl>
    <w:p>
      <w:pPr>
        <w:pStyle w:val="TableCaption"/>
        <w:rPr/>
      </w:pPr>
      <w:r>
        <w:rPr/>
        <w:t>Requested variables from Levendefødte ud fra LPR (LPRMFRLF)</w:t>
      </w:r>
    </w:p>
    <w:tbl>
      <w:tblPr>
        <w:tblStyle w:val="Table"/>
        <w:tblW w:w="9360" w:type="dxa"/>
        <w:jc w:val="left"/>
        <w:tblInd w:w="0" w:type="dxa"/>
        <w:tblCellMar>
          <w:top w:w="0" w:type="dxa"/>
          <w:left w:w="108" w:type="dxa"/>
          <w:bottom w:w="0" w:type="dxa"/>
          <w:right w:w="108" w:type="dxa"/>
        </w:tblCellMar>
        <w:tblLook w:val="07e0" w:noHBand="1" w:noVBand="1" w:firstColumn="1" w:lastRow="1" w:lastColumn="1" w:firstRow="1"/>
      </w:tblPr>
      <w:tblGrid>
        <w:gridCol w:w="4679"/>
        <w:gridCol w:w="4680"/>
      </w:tblGrid>
      <w:tr>
        <w:trPr/>
        <w:tc>
          <w:tcPr>
            <w:tcW w:w="4679" w:type="dxa"/>
            <w:tcBorders>
              <w:bottom w:val="single" w:sz="6" w:space="0" w:color="000000"/>
            </w:tcBorders>
            <w:vAlign w:val="bottom"/>
          </w:tcPr>
          <w:p>
            <w:pPr>
              <w:pStyle w:val="Compact"/>
              <w:spacing w:before="36" w:after="36"/>
              <w:rPr/>
            </w:pPr>
            <w:r>
              <w:rPr/>
              <w:t>Variables</w:t>
            </w:r>
          </w:p>
        </w:tc>
        <w:tc>
          <w:tcPr>
            <w:tcW w:w="4680" w:type="dxa"/>
            <w:tcBorders>
              <w:bottom w:val="single" w:sz="6" w:space="0" w:color="000000"/>
            </w:tcBorders>
            <w:vAlign w:val="bottom"/>
          </w:tcPr>
          <w:p>
            <w:pPr>
              <w:pStyle w:val="Compact"/>
              <w:spacing w:before="36" w:after="36"/>
              <w:rPr/>
            </w:pPr>
            <w:r>
              <w:rPr/>
              <w:t>Years</w:t>
            </w:r>
          </w:p>
        </w:tc>
      </w:tr>
      <w:tr>
        <w:trPr/>
        <w:tc>
          <w:tcPr>
            <w:tcW w:w="4679" w:type="dxa"/>
            <w:tcBorders/>
          </w:tcPr>
          <w:p>
            <w:pPr>
              <w:pStyle w:val="Compact"/>
              <w:spacing w:before="36" w:after="36"/>
              <w:rPr/>
            </w:pPr>
            <w:r>
              <w:rPr/>
              <w:t>B_AMBULANT</w:t>
            </w:r>
          </w:p>
        </w:tc>
        <w:tc>
          <w:tcPr>
            <w:tcW w:w="4680" w:type="dxa"/>
            <w:tcBorders/>
          </w:tcPr>
          <w:p>
            <w:pPr>
              <w:pStyle w:val="Compact"/>
              <w:spacing w:before="36" w:after="36"/>
              <w:rPr/>
            </w:pPr>
            <w:r>
              <w:rPr/>
              <w:t>1996–1996</w:t>
            </w:r>
          </w:p>
        </w:tc>
      </w:tr>
      <w:tr>
        <w:trPr/>
        <w:tc>
          <w:tcPr>
            <w:tcW w:w="4679" w:type="dxa"/>
            <w:tcBorders/>
          </w:tcPr>
          <w:p>
            <w:pPr>
              <w:pStyle w:val="Compact"/>
              <w:spacing w:before="36" w:after="36"/>
              <w:rPr/>
            </w:pPr>
            <w:r>
              <w:rPr/>
              <w:t>B_FLERFOLD</w:t>
            </w:r>
          </w:p>
        </w:tc>
        <w:tc>
          <w:tcPr>
            <w:tcW w:w="4680" w:type="dxa"/>
            <w:tcBorders/>
          </w:tcPr>
          <w:p>
            <w:pPr>
              <w:pStyle w:val="Compact"/>
              <w:spacing w:before="36" w:after="36"/>
              <w:rPr/>
            </w:pPr>
            <w:r>
              <w:rPr/>
              <w:t>1996–1996</w:t>
            </w:r>
          </w:p>
        </w:tc>
      </w:tr>
    </w:tbl>
    <w:p>
      <w:pPr>
        <w:pStyle w:val="TableCaption"/>
        <w:rPr/>
      </w:pPr>
      <w:r>
        <w:rPr/>
        <w:t>Requested variables from Sygesikring (6-cifret) (SSSY)</w:t>
      </w:r>
    </w:p>
    <w:tbl>
      <w:tblPr>
        <w:tblStyle w:val="Table"/>
        <w:tblW w:w="9360" w:type="dxa"/>
        <w:jc w:val="left"/>
        <w:tblInd w:w="0" w:type="dxa"/>
        <w:tblCellMar>
          <w:top w:w="0" w:type="dxa"/>
          <w:left w:w="108" w:type="dxa"/>
          <w:bottom w:w="0" w:type="dxa"/>
          <w:right w:w="108" w:type="dxa"/>
        </w:tblCellMar>
        <w:tblLook w:val="07e0" w:noHBand="1" w:noVBand="1" w:firstColumn="1" w:lastRow="1" w:lastColumn="1" w:firstRow="1"/>
      </w:tblPr>
      <w:tblGrid>
        <w:gridCol w:w="4679"/>
        <w:gridCol w:w="4680"/>
      </w:tblGrid>
      <w:tr>
        <w:trPr/>
        <w:tc>
          <w:tcPr>
            <w:tcW w:w="4679" w:type="dxa"/>
            <w:tcBorders>
              <w:bottom w:val="single" w:sz="6" w:space="0" w:color="000000"/>
            </w:tcBorders>
            <w:vAlign w:val="bottom"/>
          </w:tcPr>
          <w:p>
            <w:pPr>
              <w:pStyle w:val="Compact"/>
              <w:spacing w:before="36" w:after="36"/>
              <w:rPr/>
            </w:pPr>
            <w:r>
              <w:rPr/>
              <w:t>Variables</w:t>
            </w:r>
          </w:p>
        </w:tc>
        <w:tc>
          <w:tcPr>
            <w:tcW w:w="4680" w:type="dxa"/>
            <w:tcBorders>
              <w:bottom w:val="single" w:sz="6" w:space="0" w:color="000000"/>
            </w:tcBorders>
            <w:vAlign w:val="bottom"/>
          </w:tcPr>
          <w:p>
            <w:pPr>
              <w:pStyle w:val="Compact"/>
              <w:spacing w:before="36" w:after="36"/>
              <w:rPr/>
            </w:pPr>
            <w:r>
              <w:rPr/>
              <w:t>Years</w:t>
            </w:r>
          </w:p>
        </w:tc>
      </w:tr>
      <w:tr>
        <w:trPr/>
        <w:tc>
          <w:tcPr>
            <w:tcW w:w="4679" w:type="dxa"/>
            <w:tcBorders/>
          </w:tcPr>
          <w:p>
            <w:pPr>
              <w:pStyle w:val="Compact"/>
              <w:spacing w:before="36" w:after="36"/>
              <w:rPr/>
            </w:pPr>
            <w:r>
              <w:rPr/>
              <w:t>AFRPER</w:t>
            </w:r>
          </w:p>
        </w:tc>
        <w:tc>
          <w:tcPr>
            <w:tcW w:w="4680" w:type="dxa"/>
            <w:tcBorders/>
          </w:tcPr>
          <w:p>
            <w:pPr>
              <w:pStyle w:val="Compact"/>
              <w:spacing w:before="36" w:after="36"/>
              <w:rPr/>
            </w:pPr>
            <w:r>
              <w:rPr/>
              <w:t>2005–2019</w:t>
            </w:r>
          </w:p>
        </w:tc>
      </w:tr>
      <w:tr>
        <w:trPr/>
        <w:tc>
          <w:tcPr>
            <w:tcW w:w="4679" w:type="dxa"/>
            <w:tcBorders/>
          </w:tcPr>
          <w:p>
            <w:pPr>
              <w:pStyle w:val="Compact"/>
              <w:spacing w:before="36" w:after="36"/>
              <w:rPr/>
            </w:pPr>
            <w:r>
              <w:rPr/>
              <w:t>BARNMAK</w:t>
            </w:r>
          </w:p>
        </w:tc>
        <w:tc>
          <w:tcPr>
            <w:tcW w:w="4680" w:type="dxa"/>
            <w:tcBorders/>
          </w:tcPr>
          <w:p>
            <w:pPr>
              <w:pStyle w:val="Compact"/>
              <w:spacing w:before="36" w:after="36"/>
              <w:rPr/>
            </w:pPr>
            <w:r>
              <w:rPr/>
              <w:t>2005–2019</w:t>
            </w:r>
          </w:p>
        </w:tc>
      </w:tr>
      <w:tr>
        <w:trPr/>
        <w:tc>
          <w:tcPr>
            <w:tcW w:w="4679" w:type="dxa"/>
            <w:tcBorders/>
          </w:tcPr>
          <w:p>
            <w:pPr>
              <w:pStyle w:val="Compact"/>
              <w:spacing w:before="36" w:after="36"/>
              <w:rPr/>
            </w:pPr>
            <w:r>
              <w:rPr/>
              <w:t>BRUHON</w:t>
            </w:r>
          </w:p>
        </w:tc>
        <w:tc>
          <w:tcPr>
            <w:tcW w:w="4680" w:type="dxa"/>
            <w:tcBorders/>
          </w:tcPr>
          <w:p>
            <w:pPr>
              <w:pStyle w:val="Compact"/>
              <w:spacing w:before="36" w:after="36"/>
              <w:rPr/>
            </w:pPr>
            <w:r>
              <w:rPr/>
              <w:t>2005–2019</w:t>
            </w:r>
          </w:p>
        </w:tc>
      </w:tr>
      <w:tr>
        <w:trPr/>
        <w:tc>
          <w:tcPr>
            <w:tcW w:w="4679" w:type="dxa"/>
            <w:tcBorders/>
          </w:tcPr>
          <w:p>
            <w:pPr>
              <w:pStyle w:val="Compact"/>
              <w:spacing w:before="36" w:after="36"/>
              <w:rPr/>
            </w:pPr>
            <w:r>
              <w:rPr/>
              <w:t>HONUGE</w:t>
            </w:r>
          </w:p>
        </w:tc>
        <w:tc>
          <w:tcPr>
            <w:tcW w:w="4680" w:type="dxa"/>
            <w:tcBorders/>
          </w:tcPr>
          <w:p>
            <w:pPr>
              <w:pStyle w:val="Compact"/>
              <w:spacing w:before="36" w:after="36"/>
              <w:rPr/>
            </w:pPr>
            <w:r>
              <w:rPr/>
              <w:t>2005–2019</w:t>
            </w:r>
          </w:p>
        </w:tc>
      </w:tr>
      <w:tr>
        <w:trPr/>
        <w:tc>
          <w:tcPr>
            <w:tcW w:w="4679" w:type="dxa"/>
            <w:tcBorders/>
          </w:tcPr>
          <w:p>
            <w:pPr>
              <w:pStyle w:val="Compact"/>
              <w:spacing w:before="36" w:after="36"/>
              <w:rPr/>
            </w:pPr>
            <w:r>
              <w:rPr/>
              <w:t>KOENIMP</w:t>
            </w:r>
          </w:p>
        </w:tc>
        <w:tc>
          <w:tcPr>
            <w:tcW w:w="4680" w:type="dxa"/>
            <w:tcBorders/>
          </w:tcPr>
          <w:p>
            <w:pPr>
              <w:pStyle w:val="Compact"/>
              <w:spacing w:before="36" w:after="36"/>
              <w:rPr/>
            </w:pPr>
            <w:r>
              <w:rPr/>
              <w:t>2005–2019</w:t>
            </w:r>
          </w:p>
        </w:tc>
      </w:tr>
      <w:tr>
        <w:trPr/>
        <w:tc>
          <w:tcPr>
            <w:tcW w:w="4679" w:type="dxa"/>
            <w:tcBorders/>
          </w:tcPr>
          <w:p>
            <w:pPr>
              <w:pStyle w:val="Compact"/>
              <w:spacing w:before="36" w:after="36"/>
              <w:rPr/>
            </w:pPr>
            <w:r>
              <w:rPr/>
              <w:t>KONTAKT</w:t>
            </w:r>
          </w:p>
        </w:tc>
        <w:tc>
          <w:tcPr>
            <w:tcW w:w="4680" w:type="dxa"/>
            <w:tcBorders/>
          </w:tcPr>
          <w:p>
            <w:pPr>
              <w:pStyle w:val="Compact"/>
              <w:spacing w:before="36" w:after="36"/>
              <w:rPr/>
            </w:pPr>
            <w:r>
              <w:rPr/>
              <w:t>2005–2019</w:t>
            </w:r>
          </w:p>
        </w:tc>
      </w:tr>
      <w:tr>
        <w:trPr/>
        <w:tc>
          <w:tcPr>
            <w:tcW w:w="4679" w:type="dxa"/>
            <w:tcBorders/>
          </w:tcPr>
          <w:p>
            <w:pPr>
              <w:pStyle w:val="Compact"/>
              <w:spacing w:before="36" w:after="36"/>
              <w:rPr/>
            </w:pPr>
            <w:r>
              <w:rPr/>
              <w:t>PATGRP</w:t>
            </w:r>
          </w:p>
        </w:tc>
        <w:tc>
          <w:tcPr>
            <w:tcW w:w="4680" w:type="dxa"/>
            <w:tcBorders/>
          </w:tcPr>
          <w:p>
            <w:pPr>
              <w:pStyle w:val="Compact"/>
              <w:spacing w:before="36" w:after="36"/>
              <w:rPr/>
            </w:pPr>
            <w:r>
              <w:rPr/>
              <w:t>2005–2019</w:t>
            </w:r>
          </w:p>
        </w:tc>
      </w:tr>
      <w:tr>
        <w:trPr/>
        <w:tc>
          <w:tcPr>
            <w:tcW w:w="4679" w:type="dxa"/>
            <w:tcBorders/>
          </w:tcPr>
          <w:p>
            <w:pPr>
              <w:pStyle w:val="Compact"/>
              <w:spacing w:before="36" w:after="36"/>
              <w:rPr/>
            </w:pPr>
            <w:r>
              <w:rPr/>
              <w:t>PNR</w:t>
            </w:r>
          </w:p>
        </w:tc>
        <w:tc>
          <w:tcPr>
            <w:tcW w:w="4680" w:type="dxa"/>
            <w:tcBorders/>
          </w:tcPr>
          <w:p>
            <w:pPr>
              <w:pStyle w:val="Compact"/>
              <w:spacing w:before="36" w:after="36"/>
              <w:rPr/>
            </w:pPr>
            <w:r>
              <w:rPr/>
              <w:t>2005–2019</w:t>
            </w:r>
          </w:p>
        </w:tc>
      </w:tr>
      <w:tr>
        <w:trPr/>
        <w:tc>
          <w:tcPr>
            <w:tcW w:w="4679" w:type="dxa"/>
            <w:tcBorders/>
          </w:tcPr>
          <w:p>
            <w:pPr>
              <w:pStyle w:val="Compact"/>
              <w:spacing w:before="36" w:after="36"/>
              <w:rPr/>
            </w:pPr>
            <w:r>
              <w:rPr/>
              <w:t>SIKGRUP</w:t>
            </w:r>
          </w:p>
        </w:tc>
        <w:tc>
          <w:tcPr>
            <w:tcW w:w="4680" w:type="dxa"/>
            <w:tcBorders/>
          </w:tcPr>
          <w:p>
            <w:pPr>
              <w:pStyle w:val="Compact"/>
              <w:spacing w:before="36" w:after="36"/>
              <w:rPr/>
            </w:pPr>
            <w:r>
              <w:rPr/>
              <w:t>2005–2019</w:t>
            </w:r>
          </w:p>
        </w:tc>
      </w:tr>
      <w:tr>
        <w:trPr/>
        <w:tc>
          <w:tcPr>
            <w:tcW w:w="4679" w:type="dxa"/>
            <w:tcBorders/>
          </w:tcPr>
          <w:p>
            <w:pPr>
              <w:pStyle w:val="Compact"/>
              <w:spacing w:before="36" w:after="36"/>
              <w:rPr/>
            </w:pPr>
            <w:r>
              <w:rPr/>
              <w:t>SPECIALE</w:t>
            </w:r>
          </w:p>
        </w:tc>
        <w:tc>
          <w:tcPr>
            <w:tcW w:w="4680" w:type="dxa"/>
            <w:tcBorders/>
          </w:tcPr>
          <w:p>
            <w:pPr>
              <w:pStyle w:val="Compact"/>
              <w:spacing w:before="36" w:after="36"/>
              <w:rPr/>
            </w:pPr>
            <w:r>
              <w:rPr/>
              <w:t>2005–2019</w:t>
            </w:r>
          </w:p>
        </w:tc>
      </w:tr>
      <w:tr>
        <w:trPr/>
        <w:tc>
          <w:tcPr>
            <w:tcW w:w="4679" w:type="dxa"/>
            <w:tcBorders/>
          </w:tcPr>
          <w:p>
            <w:pPr>
              <w:pStyle w:val="Compact"/>
              <w:spacing w:before="36" w:after="36"/>
              <w:rPr/>
            </w:pPr>
            <w:r>
              <w:rPr/>
              <w:t>YDERNR</w:t>
            </w:r>
          </w:p>
        </w:tc>
        <w:tc>
          <w:tcPr>
            <w:tcW w:w="4680" w:type="dxa"/>
            <w:tcBorders/>
          </w:tcPr>
          <w:p>
            <w:pPr>
              <w:pStyle w:val="Compact"/>
              <w:spacing w:before="36" w:after="36"/>
              <w:rPr/>
            </w:pPr>
            <w:r>
              <w:rPr/>
              <w:t>2005–2019</w:t>
            </w:r>
          </w:p>
        </w:tc>
      </w:tr>
      <w:tr>
        <w:trPr/>
        <w:tc>
          <w:tcPr>
            <w:tcW w:w="4679" w:type="dxa"/>
            <w:tcBorders/>
          </w:tcPr>
          <w:p>
            <w:pPr>
              <w:pStyle w:val="Compact"/>
              <w:spacing w:before="36" w:after="36"/>
              <w:rPr/>
            </w:pPr>
            <w:r>
              <w:rPr/>
              <w:t>YDERSAMT</w:t>
            </w:r>
          </w:p>
        </w:tc>
        <w:tc>
          <w:tcPr>
            <w:tcW w:w="4680" w:type="dxa"/>
            <w:tcBorders/>
          </w:tcPr>
          <w:p>
            <w:pPr>
              <w:pStyle w:val="Compact"/>
              <w:spacing w:before="36" w:after="36"/>
              <w:rPr/>
            </w:pPr>
            <w:r>
              <w:rPr/>
              <w:t>2005–2019</w:t>
            </w:r>
          </w:p>
        </w:tc>
      </w:tr>
      <w:tr>
        <w:trPr/>
        <w:tc>
          <w:tcPr>
            <w:tcW w:w="4679" w:type="dxa"/>
            <w:tcBorders/>
          </w:tcPr>
          <w:p>
            <w:pPr>
              <w:pStyle w:val="Compact"/>
              <w:spacing w:before="36" w:after="36"/>
              <w:rPr/>
            </w:pPr>
            <w:r>
              <w:rPr/>
              <w:t>YDLANT</w:t>
            </w:r>
          </w:p>
        </w:tc>
        <w:tc>
          <w:tcPr>
            <w:tcW w:w="4680" w:type="dxa"/>
            <w:tcBorders/>
          </w:tcPr>
          <w:p>
            <w:pPr>
              <w:pStyle w:val="Compact"/>
              <w:spacing w:before="36" w:after="36"/>
              <w:rPr/>
            </w:pPr>
            <w:r>
              <w:rPr/>
              <w:t>2005–2019</w:t>
            </w:r>
          </w:p>
        </w:tc>
      </w:tr>
      <w:tr>
        <w:trPr/>
        <w:tc>
          <w:tcPr>
            <w:tcW w:w="4679" w:type="dxa"/>
            <w:tcBorders/>
          </w:tcPr>
          <w:p>
            <w:pPr>
              <w:pStyle w:val="Compact"/>
              <w:spacing w:before="36" w:after="36"/>
              <w:rPr/>
            </w:pPr>
            <w:r>
              <w:rPr/>
              <w:t>YDLTID</w:t>
            </w:r>
          </w:p>
        </w:tc>
        <w:tc>
          <w:tcPr>
            <w:tcW w:w="4680" w:type="dxa"/>
            <w:tcBorders/>
          </w:tcPr>
          <w:p>
            <w:pPr>
              <w:pStyle w:val="Compact"/>
              <w:spacing w:before="36" w:after="36"/>
              <w:rPr/>
            </w:pPr>
            <w:r>
              <w:rPr/>
              <w:t>2005–2019</w:t>
            </w:r>
          </w:p>
        </w:tc>
      </w:tr>
      <w:tr>
        <w:trPr/>
        <w:tc>
          <w:tcPr>
            <w:tcW w:w="4679" w:type="dxa"/>
            <w:tcBorders/>
          </w:tcPr>
          <w:p>
            <w:pPr>
              <w:pStyle w:val="Compact"/>
              <w:spacing w:before="36" w:after="36"/>
              <w:rPr/>
            </w:pPr>
            <w:r>
              <w:rPr/>
              <w:t>YDTYP</w:t>
            </w:r>
          </w:p>
        </w:tc>
        <w:tc>
          <w:tcPr>
            <w:tcW w:w="4680" w:type="dxa"/>
            <w:tcBorders/>
          </w:tcPr>
          <w:p>
            <w:pPr>
              <w:pStyle w:val="Compact"/>
              <w:spacing w:before="36" w:after="36"/>
              <w:rPr/>
            </w:pPr>
            <w:r>
              <w:rPr/>
              <w:t>2005–2019</w:t>
            </w:r>
          </w:p>
        </w:tc>
      </w:tr>
    </w:tbl>
    <w:p>
      <w:pPr>
        <w:pStyle w:val="TableCaption"/>
        <w:rPr/>
      </w:pPr>
      <w:r>
        <w:rPr/>
        <w:t>Requested variables from Sygesikring (6-cifret) (SYSI)</w:t>
      </w:r>
    </w:p>
    <w:tbl>
      <w:tblPr>
        <w:tblStyle w:val="Table"/>
        <w:tblW w:w="9360" w:type="dxa"/>
        <w:jc w:val="left"/>
        <w:tblInd w:w="0" w:type="dxa"/>
        <w:tblCellMar>
          <w:top w:w="0" w:type="dxa"/>
          <w:left w:w="108" w:type="dxa"/>
          <w:bottom w:w="0" w:type="dxa"/>
          <w:right w:w="108" w:type="dxa"/>
        </w:tblCellMar>
        <w:tblLook w:val="07e0" w:noHBand="1" w:noVBand="1" w:firstColumn="1" w:lastRow="1" w:lastColumn="1" w:firstRow="1"/>
      </w:tblPr>
      <w:tblGrid>
        <w:gridCol w:w="4679"/>
        <w:gridCol w:w="4680"/>
      </w:tblGrid>
      <w:tr>
        <w:trPr/>
        <w:tc>
          <w:tcPr>
            <w:tcW w:w="4679" w:type="dxa"/>
            <w:tcBorders>
              <w:bottom w:val="single" w:sz="6" w:space="0" w:color="000000"/>
            </w:tcBorders>
            <w:vAlign w:val="bottom"/>
          </w:tcPr>
          <w:p>
            <w:pPr>
              <w:pStyle w:val="Compact"/>
              <w:spacing w:before="36" w:after="36"/>
              <w:rPr/>
            </w:pPr>
            <w:r>
              <w:rPr/>
              <w:t>Variables</w:t>
            </w:r>
          </w:p>
        </w:tc>
        <w:tc>
          <w:tcPr>
            <w:tcW w:w="4680" w:type="dxa"/>
            <w:tcBorders>
              <w:bottom w:val="single" w:sz="6" w:space="0" w:color="000000"/>
            </w:tcBorders>
            <w:vAlign w:val="bottom"/>
          </w:tcPr>
          <w:p>
            <w:pPr>
              <w:pStyle w:val="Compact"/>
              <w:spacing w:before="36" w:after="36"/>
              <w:rPr/>
            </w:pPr>
            <w:r>
              <w:rPr/>
              <w:t>Years</w:t>
            </w:r>
          </w:p>
        </w:tc>
      </w:tr>
      <w:tr>
        <w:trPr/>
        <w:tc>
          <w:tcPr>
            <w:tcW w:w="4679" w:type="dxa"/>
            <w:tcBorders/>
          </w:tcPr>
          <w:p>
            <w:pPr>
              <w:pStyle w:val="Compact"/>
              <w:spacing w:before="36" w:after="36"/>
              <w:rPr/>
            </w:pPr>
            <w:r>
              <w:rPr/>
              <w:t>AFRPER</w:t>
            </w:r>
          </w:p>
        </w:tc>
        <w:tc>
          <w:tcPr>
            <w:tcW w:w="4680" w:type="dxa"/>
            <w:tcBorders/>
          </w:tcPr>
          <w:p>
            <w:pPr>
              <w:pStyle w:val="Compact"/>
              <w:spacing w:before="36" w:after="36"/>
              <w:rPr/>
            </w:pPr>
            <w:r>
              <w:rPr/>
              <w:t>1990–2005</w:t>
            </w:r>
          </w:p>
        </w:tc>
      </w:tr>
      <w:tr>
        <w:trPr/>
        <w:tc>
          <w:tcPr>
            <w:tcW w:w="4679" w:type="dxa"/>
            <w:tcBorders/>
          </w:tcPr>
          <w:p>
            <w:pPr>
              <w:pStyle w:val="Compact"/>
              <w:spacing w:before="36" w:after="36"/>
              <w:rPr/>
            </w:pPr>
            <w:r>
              <w:rPr/>
              <w:t>BARNMAK</w:t>
            </w:r>
          </w:p>
        </w:tc>
        <w:tc>
          <w:tcPr>
            <w:tcW w:w="4680" w:type="dxa"/>
            <w:tcBorders/>
          </w:tcPr>
          <w:p>
            <w:pPr>
              <w:pStyle w:val="Compact"/>
              <w:spacing w:before="36" w:after="36"/>
              <w:rPr/>
            </w:pPr>
            <w:r>
              <w:rPr/>
              <w:t>1990–2005</w:t>
            </w:r>
          </w:p>
        </w:tc>
      </w:tr>
      <w:tr>
        <w:trPr/>
        <w:tc>
          <w:tcPr>
            <w:tcW w:w="4679" w:type="dxa"/>
            <w:tcBorders/>
          </w:tcPr>
          <w:p>
            <w:pPr>
              <w:pStyle w:val="Compact"/>
              <w:spacing w:before="36" w:after="36"/>
              <w:rPr/>
            </w:pPr>
            <w:r>
              <w:rPr/>
              <w:t>BRUHON</w:t>
            </w:r>
          </w:p>
        </w:tc>
        <w:tc>
          <w:tcPr>
            <w:tcW w:w="4680" w:type="dxa"/>
            <w:tcBorders/>
          </w:tcPr>
          <w:p>
            <w:pPr>
              <w:pStyle w:val="Compact"/>
              <w:spacing w:before="36" w:after="36"/>
              <w:rPr/>
            </w:pPr>
            <w:r>
              <w:rPr/>
              <w:t>1990–2005</w:t>
            </w:r>
          </w:p>
        </w:tc>
      </w:tr>
      <w:tr>
        <w:trPr/>
        <w:tc>
          <w:tcPr>
            <w:tcW w:w="4679" w:type="dxa"/>
            <w:tcBorders/>
          </w:tcPr>
          <w:p>
            <w:pPr>
              <w:pStyle w:val="Compact"/>
              <w:spacing w:before="36" w:after="36"/>
              <w:rPr/>
            </w:pPr>
            <w:r>
              <w:rPr/>
              <w:t>HONUGE</w:t>
            </w:r>
          </w:p>
        </w:tc>
        <w:tc>
          <w:tcPr>
            <w:tcW w:w="4680" w:type="dxa"/>
            <w:tcBorders/>
          </w:tcPr>
          <w:p>
            <w:pPr>
              <w:pStyle w:val="Compact"/>
              <w:spacing w:before="36" w:after="36"/>
              <w:rPr/>
            </w:pPr>
            <w:r>
              <w:rPr/>
              <w:t>1990–2005</w:t>
            </w:r>
          </w:p>
        </w:tc>
      </w:tr>
      <w:tr>
        <w:trPr/>
        <w:tc>
          <w:tcPr>
            <w:tcW w:w="4679" w:type="dxa"/>
            <w:tcBorders/>
          </w:tcPr>
          <w:p>
            <w:pPr>
              <w:pStyle w:val="Compact"/>
              <w:spacing w:before="36" w:after="36"/>
              <w:rPr/>
            </w:pPr>
            <w:r>
              <w:rPr/>
              <w:t>PATTYP</w:t>
            </w:r>
          </w:p>
        </w:tc>
        <w:tc>
          <w:tcPr>
            <w:tcW w:w="4680" w:type="dxa"/>
            <w:tcBorders/>
          </w:tcPr>
          <w:p>
            <w:pPr>
              <w:pStyle w:val="Compact"/>
              <w:spacing w:before="36" w:after="36"/>
              <w:rPr/>
            </w:pPr>
            <w:r>
              <w:rPr/>
              <w:t>1990–2005</w:t>
            </w:r>
          </w:p>
        </w:tc>
      </w:tr>
      <w:tr>
        <w:trPr/>
        <w:tc>
          <w:tcPr>
            <w:tcW w:w="4679" w:type="dxa"/>
            <w:tcBorders/>
          </w:tcPr>
          <w:p>
            <w:pPr>
              <w:pStyle w:val="Compact"/>
              <w:spacing w:before="36" w:after="36"/>
              <w:rPr/>
            </w:pPr>
            <w:r>
              <w:rPr/>
              <w:t>PNR</w:t>
            </w:r>
          </w:p>
        </w:tc>
        <w:tc>
          <w:tcPr>
            <w:tcW w:w="4680" w:type="dxa"/>
            <w:tcBorders/>
          </w:tcPr>
          <w:p>
            <w:pPr>
              <w:pStyle w:val="Compact"/>
              <w:spacing w:before="36" w:after="36"/>
              <w:rPr/>
            </w:pPr>
            <w:r>
              <w:rPr/>
              <w:t>1990–2005</w:t>
            </w:r>
          </w:p>
        </w:tc>
      </w:tr>
      <w:tr>
        <w:trPr/>
        <w:tc>
          <w:tcPr>
            <w:tcW w:w="4679" w:type="dxa"/>
            <w:tcBorders/>
          </w:tcPr>
          <w:p>
            <w:pPr>
              <w:pStyle w:val="Compact"/>
              <w:spacing w:before="36" w:after="36"/>
              <w:rPr/>
            </w:pPr>
            <w:r>
              <w:rPr/>
              <w:t>PRAKTYP</w:t>
            </w:r>
          </w:p>
        </w:tc>
        <w:tc>
          <w:tcPr>
            <w:tcW w:w="4680" w:type="dxa"/>
            <w:tcBorders/>
          </w:tcPr>
          <w:p>
            <w:pPr>
              <w:pStyle w:val="Compact"/>
              <w:spacing w:before="36" w:after="36"/>
              <w:rPr/>
            </w:pPr>
            <w:r>
              <w:rPr/>
              <w:t>1990–2005</w:t>
            </w:r>
          </w:p>
        </w:tc>
      </w:tr>
      <w:tr>
        <w:trPr/>
        <w:tc>
          <w:tcPr>
            <w:tcW w:w="4679" w:type="dxa"/>
            <w:tcBorders/>
          </w:tcPr>
          <w:p>
            <w:pPr>
              <w:pStyle w:val="Compact"/>
              <w:spacing w:before="36" w:after="36"/>
              <w:rPr/>
            </w:pPr>
            <w:r>
              <w:rPr/>
              <w:t>SIKGRUP</w:t>
            </w:r>
          </w:p>
        </w:tc>
        <w:tc>
          <w:tcPr>
            <w:tcW w:w="4680" w:type="dxa"/>
            <w:tcBorders/>
          </w:tcPr>
          <w:p>
            <w:pPr>
              <w:pStyle w:val="Compact"/>
              <w:spacing w:before="36" w:after="36"/>
              <w:rPr/>
            </w:pPr>
            <w:r>
              <w:rPr/>
              <w:t>1990–2005</w:t>
            </w:r>
          </w:p>
        </w:tc>
      </w:tr>
      <w:tr>
        <w:trPr/>
        <w:tc>
          <w:tcPr>
            <w:tcW w:w="4679" w:type="dxa"/>
            <w:tcBorders/>
          </w:tcPr>
          <w:p>
            <w:pPr>
              <w:pStyle w:val="Compact"/>
              <w:spacing w:before="36" w:after="36"/>
              <w:rPr/>
            </w:pPr>
            <w:r>
              <w:rPr/>
              <w:t>SIKREKOM</w:t>
            </w:r>
          </w:p>
        </w:tc>
        <w:tc>
          <w:tcPr>
            <w:tcW w:w="4680" w:type="dxa"/>
            <w:tcBorders/>
          </w:tcPr>
          <w:p>
            <w:pPr>
              <w:pStyle w:val="Compact"/>
              <w:spacing w:before="36" w:after="36"/>
              <w:rPr/>
            </w:pPr>
            <w:r>
              <w:rPr/>
              <w:t>1990–2005</w:t>
            </w:r>
          </w:p>
        </w:tc>
      </w:tr>
      <w:tr>
        <w:trPr/>
        <w:tc>
          <w:tcPr>
            <w:tcW w:w="4679" w:type="dxa"/>
            <w:tcBorders/>
          </w:tcPr>
          <w:p>
            <w:pPr>
              <w:pStyle w:val="Compact"/>
              <w:spacing w:before="36" w:after="36"/>
              <w:rPr/>
            </w:pPr>
            <w:r>
              <w:rPr/>
              <w:t>SPECIALE</w:t>
            </w:r>
          </w:p>
        </w:tc>
        <w:tc>
          <w:tcPr>
            <w:tcW w:w="4680" w:type="dxa"/>
            <w:tcBorders/>
          </w:tcPr>
          <w:p>
            <w:pPr>
              <w:pStyle w:val="Compact"/>
              <w:spacing w:before="36" w:after="36"/>
              <w:rPr/>
            </w:pPr>
            <w:r>
              <w:rPr/>
              <w:t>1990–2005</w:t>
            </w:r>
          </w:p>
        </w:tc>
      </w:tr>
      <w:tr>
        <w:trPr/>
        <w:tc>
          <w:tcPr>
            <w:tcW w:w="4679" w:type="dxa"/>
            <w:tcBorders/>
          </w:tcPr>
          <w:p>
            <w:pPr>
              <w:pStyle w:val="Compact"/>
              <w:spacing w:before="36" w:after="36"/>
              <w:rPr/>
            </w:pPr>
            <w:r>
              <w:rPr/>
              <w:t>YDERNR</w:t>
            </w:r>
          </w:p>
        </w:tc>
        <w:tc>
          <w:tcPr>
            <w:tcW w:w="4680" w:type="dxa"/>
            <w:tcBorders/>
          </w:tcPr>
          <w:p>
            <w:pPr>
              <w:pStyle w:val="Compact"/>
              <w:spacing w:before="36" w:after="36"/>
              <w:rPr/>
            </w:pPr>
            <w:r>
              <w:rPr/>
              <w:t>1990–2005</w:t>
            </w:r>
          </w:p>
        </w:tc>
      </w:tr>
      <w:tr>
        <w:trPr/>
        <w:tc>
          <w:tcPr>
            <w:tcW w:w="4679" w:type="dxa"/>
            <w:tcBorders/>
          </w:tcPr>
          <w:p>
            <w:pPr>
              <w:pStyle w:val="Compact"/>
              <w:spacing w:before="36" w:after="36"/>
              <w:rPr/>
            </w:pPr>
            <w:r>
              <w:rPr/>
              <w:t>YDERSAMT</w:t>
            </w:r>
          </w:p>
        </w:tc>
        <w:tc>
          <w:tcPr>
            <w:tcW w:w="4680" w:type="dxa"/>
            <w:tcBorders/>
          </w:tcPr>
          <w:p>
            <w:pPr>
              <w:pStyle w:val="Compact"/>
              <w:spacing w:before="36" w:after="36"/>
              <w:rPr/>
            </w:pPr>
            <w:r>
              <w:rPr/>
              <w:t>1990–2005</w:t>
            </w:r>
          </w:p>
        </w:tc>
      </w:tr>
      <w:tr>
        <w:trPr/>
        <w:tc>
          <w:tcPr>
            <w:tcW w:w="4679" w:type="dxa"/>
            <w:tcBorders/>
          </w:tcPr>
          <w:p>
            <w:pPr>
              <w:pStyle w:val="Compact"/>
              <w:spacing w:before="36" w:after="36"/>
              <w:rPr/>
            </w:pPr>
            <w:r>
              <w:rPr/>
              <w:t>YDLANT</w:t>
            </w:r>
          </w:p>
        </w:tc>
        <w:tc>
          <w:tcPr>
            <w:tcW w:w="4680" w:type="dxa"/>
            <w:tcBorders/>
          </w:tcPr>
          <w:p>
            <w:pPr>
              <w:pStyle w:val="Compact"/>
              <w:spacing w:before="36" w:after="36"/>
              <w:rPr/>
            </w:pPr>
            <w:r>
              <w:rPr/>
              <w:t>1990–2005</w:t>
            </w:r>
          </w:p>
        </w:tc>
      </w:tr>
      <w:tr>
        <w:trPr/>
        <w:tc>
          <w:tcPr>
            <w:tcW w:w="4679" w:type="dxa"/>
            <w:tcBorders/>
          </w:tcPr>
          <w:p>
            <w:pPr>
              <w:pStyle w:val="Compact"/>
              <w:spacing w:before="36" w:after="36"/>
              <w:rPr/>
            </w:pPr>
            <w:r>
              <w:rPr/>
              <w:t>YDLTID</w:t>
            </w:r>
          </w:p>
        </w:tc>
        <w:tc>
          <w:tcPr>
            <w:tcW w:w="4680" w:type="dxa"/>
            <w:tcBorders/>
          </w:tcPr>
          <w:p>
            <w:pPr>
              <w:pStyle w:val="Compact"/>
              <w:spacing w:before="36" w:after="36"/>
              <w:rPr/>
            </w:pPr>
            <w:r>
              <w:rPr/>
              <w:t>1990–2005</w:t>
            </w:r>
          </w:p>
        </w:tc>
      </w:tr>
      <w:tr>
        <w:trPr/>
        <w:tc>
          <w:tcPr>
            <w:tcW w:w="4679" w:type="dxa"/>
            <w:tcBorders/>
          </w:tcPr>
          <w:p>
            <w:pPr>
              <w:pStyle w:val="Compact"/>
              <w:spacing w:before="36" w:after="36"/>
              <w:rPr/>
            </w:pPr>
            <w:r>
              <w:rPr/>
              <w:t>YDTYP</w:t>
            </w:r>
          </w:p>
        </w:tc>
        <w:tc>
          <w:tcPr>
            <w:tcW w:w="4680" w:type="dxa"/>
            <w:tcBorders/>
          </w:tcPr>
          <w:p>
            <w:pPr>
              <w:pStyle w:val="Compact"/>
              <w:spacing w:before="36" w:after="36"/>
              <w:rPr/>
            </w:pPr>
            <w:r>
              <w:rPr/>
              <w:t>1990–2005</w:t>
            </w:r>
          </w:p>
        </w:tc>
      </w:tr>
    </w:tbl>
    <w:p>
      <w:pPr>
        <w:pStyle w:val="TableCaption"/>
        <w:rPr/>
      </w:pPr>
      <w:r>
        <w:rPr/>
        <w:t>Requested variables from Uddannelser (BUE) (UDDA)</w:t>
      </w:r>
    </w:p>
    <w:tbl>
      <w:tblPr>
        <w:tblStyle w:val="Table"/>
        <w:tblW w:w="9360" w:type="dxa"/>
        <w:jc w:val="left"/>
        <w:tblInd w:w="0" w:type="dxa"/>
        <w:tblCellMar>
          <w:top w:w="0" w:type="dxa"/>
          <w:left w:w="108" w:type="dxa"/>
          <w:bottom w:w="0" w:type="dxa"/>
          <w:right w:w="108" w:type="dxa"/>
        </w:tblCellMar>
        <w:tblLook w:val="07e0" w:noHBand="1" w:noVBand="1" w:firstColumn="1" w:lastRow="1" w:lastColumn="1" w:firstRow="1"/>
      </w:tblPr>
      <w:tblGrid>
        <w:gridCol w:w="4679"/>
        <w:gridCol w:w="4680"/>
      </w:tblGrid>
      <w:tr>
        <w:trPr/>
        <w:tc>
          <w:tcPr>
            <w:tcW w:w="4679" w:type="dxa"/>
            <w:tcBorders>
              <w:bottom w:val="single" w:sz="6" w:space="0" w:color="000000"/>
            </w:tcBorders>
            <w:vAlign w:val="bottom"/>
          </w:tcPr>
          <w:p>
            <w:pPr>
              <w:pStyle w:val="Compact"/>
              <w:spacing w:before="36" w:after="36"/>
              <w:rPr/>
            </w:pPr>
            <w:r>
              <w:rPr/>
              <w:t>Variables</w:t>
            </w:r>
          </w:p>
        </w:tc>
        <w:tc>
          <w:tcPr>
            <w:tcW w:w="4680" w:type="dxa"/>
            <w:tcBorders>
              <w:bottom w:val="single" w:sz="6" w:space="0" w:color="000000"/>
            </w:tcBorders>
            <w:vAlign w:val="bottom"/>
          </w:tcPr>
          <w:p>
            <w:pPr>
              <w:pStyle w:val="Compact"/>
              <w:spacing w:before="36" w:after="36"/>
              <w:rPr/>
            </w:pPr>
            <w:r>
              <w:rPr/>
              <w:t>Years</w:t>
            </w:r>
          </w:p>
        </w:tc>
      </w:tr>
      <w:tr>
        <w:trPr/>
        <w:tc>
          <w:tcPr>
            <w:tcW w:w="4679" w:type="dxa"/>
            <w:tcBorders/>
          </w:tcPr>
          <w:p>
            <w:pPr>
              <w:pStyle w:val="Compact"/>
              <w:spacing w:before="36" w:after="36"/>
              <w:rPr/>
            </w:pPr>
            <w:r>
              <w:rPr/>
              <w:t>HFAUDD</w:t>
            </w:r>
          </w:p>
        </w:tc>
        <w:tc>
          <w:tcPr>
            <w:tcW w:w="4680" w:type="dxa"/>
            <w:tcBorders/>
          </w:tcPr>
          <w:p>
            <w:pPr>
              <w:pStyle w:val="Compact"/>
              <w:spacing w:before="36" w:after="36"/>
              <w:rPr/>
            </w:pPr>
            <w:r>
              <w:rPr/>
              <w:t>1980–2019</w:t>
            </w:r>
          </w:p>
        </w:tc>
      </w:tr>
      <w:tr>
        <w:trPr/>
        <w:tc>
          <w:tcPr>
            <w:tcW w:w="4679" w:type="dxa"/>
            <w:tcBorders/>
          </w:tcPr>
          <w:p>
            <w:pPr>
              <w:pStyle w:val="Compact"/>
              <w:spacing w:before="36" w:after="36"/>
              <w:rPr/>
            </w:pPr>
            <w:r>
              <w:rPr/>
              <w:t>PNR</w:t>
            </w:r>
          </w:p>
        </w:tc>
        <w:tc>
          <w:tcPr>
            <w:tcW w:w="4680" w:type="dxa"/>
            <w:tcBorders/>
          </w:tcPr>
          <w:p>
            <w:pPr>
              <w:pStyle w:val="Compact"/>
              <w:spacing w:before="36" w:after="36"/>
              <w:rPr/>
            </w:pPr>
            <w:r>
              <w:rPr/>
              <w:t>1980–2019</w:t>
            </w:r>
          </w:p>
        </w:tc>
      </w:tr>
      <w:tr>
        <w:trPr/>
        <w:tc>
          <w:tcPr>
            <w:tcW w:w="4679" w:type="dxa"/>
            <w:tcBorders/>
          </w:tcPr>
          <w:p>
            <w:pPr>
              <w:pStyle w:val="Compact"/>
              <w:spacing w:before="36" w:after="36"/>
              <w:rPr/>
            </w:pPr>
            <w:r>
              <w:rPr/>
              <w:t>UDD</w:t>
            </w:r>
          </w:p>
        </w:tc>
        <w:tc>
          <w:tcPr>
            <w:tcW w:w="4680" w:type="dxa"/>
            <w:tcBorders/>
          </w:tcPr>
          <w:p>
            <w:pPr>
              <w:pStyle w:val="Compact"/>
              <w:spacing w:before="36" w:after="36"/>
              <w:rPr/>
            </w:pPr>
            <w:r>
              <w:rPr/>
              <w:t>1980–2019</w:t>
            </w:r>
          </w:p>
        </w:tc>
      </w:tr>
    </w:tbl>
    <w:p>
      <w:pPr>
        <w:pStyle w:val="Normal"/>
        <w:widowControl/>
        <w:suppressAutoHyphens w:val="true"/>
        <w:bidi w:val="0"/>
        <w:spacing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unnar Vase Toft" w:date="2020-12-15T09:04:00Z" w:initials="GVT">
    <w:p>
      <w:r>
        <w:rPr>
          <w:rFonts w:ascii="Liberation Serif" w:hAnsi="Liberation Serif" w:eastAsia="DejaVu Sans" w:cs="DejaVu Sans"/>
          <w:lang w:val="en-US" w:eastAsia="en-US" w:bidi="en-US"/>
        </w:rPr>
        <w:t>To include Sine¨s projects and some of my own ideas on consequenses of diabetes we might consider reframing it as "Interplay between diabetes and transgenerational and life course factors"</w:t>
      </w:r>
    </w:p>
    <w:p>
      <w:r>
        <w:rPr>
          <w:rFonts w:ascii="Liberation Serif" w:hAnsi="Liberation Serif" w:eastAsia="DejaVu Sans" w:cs="DejaVu Sans"/>
          <w:lang w:val="en-US" w:eastAsia="en-US" w:bidi="en-US"/>
        </w:rPr>
        <w:t xml:space="preserve"> </w:t>
      </w:r>
    </w:p>
    <w:p>
      <w:r>
        <w:rPr>
          <w:rFonts w:ascii="Liberation Serif" w:hAnsi="Liberation Serif" w:eastAsia="DejaVu Sans" w:cs="DejaVu Sans"/>
          <w:lang w:val="en-US" w:eastAsia="en-US" w:bidi="en-US"/>
        </w:rPr>
      </w:r>
    </w:p>
  </w:comment>
  <w:comment w:id="1" w:author="Gunnar Vase Toft" w:date="2020-12-09T09:40:00Z" w:initials="GVT">
    <w:p>
      <w:r>
        <w:rPr>
          <w:rFonts w:ascii="Liberation Serif" w:hAnsi="Liberation Serif" w:eastAsia="DejaVu Sans" w:cs="DejaVu Sans"/>
          <w:lang w:val="en-US" w:eastAsia="en-US" w:bidi="en-US"/>
        </w:rPr>
        <w:t xml:space="preserve">Could we include gestational diabetes + prediabetes as well (maybe just delete type 2) to make it broader. </w:t>
      </w:r>
    </w:p>
  </w:comment>
  <w:comment w:id="2" w:author="Gunnar Vase Toft" w:date="2020-12-15T09:48:00Z" w:initials="GVT">
    <w:p>
      <w:r>
        <w:rPr>
          <w:rFonts w:ascii="Liberation Serif" w:hAnsi="Liberation Serif" w:eastAsia="DejaVu Sans" w:cs="DejaVu Sans"/>
          <w:lang w:val="en-US" w:eastAsia="en-US" w:bidi="en-US"/>
        </w:rPr>
        <w:t>Is this considered as specific diabetes complications. Suggest to make it broader to "diseases following diabetes" or something similar.</w:t>
      </w:r>
    </w:p>
  </w:comment>
  <w:comment w:id="3" w:author="Gunnar Vase Toft" w:date="2020-12-09T09:53:00Z" w:initials="GVT">
    <w:p>
      <w:r>
        <w:rPr>
          <w:rFonts w:ascii="Liberation Serif" w:hAnsi="Liberation Serif" w:eastAsia="DejaVu Sans" w:cs="DejaVu Sans"/>
          <w:lang w:val="en-US" w:eastAsia="en-US" w:bidi="en-US"/>
        </w:rPr>
        <w:t>Only available from 2006 – is this needed – could probably devide into larger or smaller cities based on BEF unless population size by year matters.</w:t>
      </w:r>
    </w:p>
  </w:comment>
  <w:comment w:id="4" w:author="Gunnar Vase Toft" w:date="2020-12-09T09:57:00Z" w:initials="GVT">
    <w:p>
      <w:r>
        <w:rPr>
          <w:rFonts w:ascii="Liberation Serif" w:hAnsi="Liberation Serif" w:eastAsia="DejaVu Sans" w:cs="DejaVu Sans"/>
          <w:lang w:val="en-US" w:eastAsia="en-US" w:bidi="en-US"/>
        </w:rPr>
        <w:t>+ DODSAARS for data before 2001</w:t>
      </w:r>
    </w:p>
  </w:comment>
  <w:comment w:id="5" w:author="Gunnar Vase Toft" w:date="2020-12-09T10:14:00Z" w:initials="GVT">
    <w:p>
      <w:r>
        <w:rPr>
          <w:rFonts w:ascii="Liberation Serif" w:hAnsi="Liberation Serif" w:eastAsia="DejaVu Sans" w:cs="DejaVu Sans"/>
          <w:lang w:val="en-US" w:eastAsia="en-US" w:bidi="en-US"/>
        </w:rPr>
        <w:t>Not sure what this includes or if it exist.</w:t>
      </w:r>
    </w:p>
  </w:comment>
  <w:comment w:id="6" w:author="Gunnar Vase Toft" w:date="2020-12-09T10:20:00Z" w:initials="GVT">
    <w:p>
      <w:r>
        <w:rPr>
          <w:rFonts w:ascii="Liberation Serif" w:hAnsi="Liberation Serif" w:eastAsia="DejaVu Sans" w:cs="DejaVu Sans"/>
          <w:lang w:val="en-US" w:eastAsia="en-US" w:bidi="en-US"/>
        </w:rPr>
        <w:t>Not sure what this includes</w:t>
      </w:r>
    </w:p>
  </w:comment>
  <w:comment w:id="7" w:author="Gunnar Vase Toft" w:date="2020-12-09T10:22:00Z" w:initials="GVT">
    <w:p>
      <w:r>
        <w:rPr>
          <w:rFonts w:ascii="Liberation Serif" w:hAnsi="Liberation Serif" w:eastAsia="DejaVu Sans" w:cs="DejaVu Sans"/>
          <w:lang w:val="en-US" w:eastAsia="en-US" w:bidi="en-US"/>
        </w:rPr>
        <w:t>All IDA subdatabases ?: IDAN ansættelser (employment); IDAP persondata (person data)</w:t>
      </w:r>
    </w:p>
    <w:p>
      <w:r>
        <w:rPr>
          <w:rFonts w:ascii="Liberation Serif" w:hAnsi="Liberation Serif" w:eastAsia="DejaVu Sans" w:cs="DejaVu Sans"/>
          <w:lang w:val="en-US" w:eastAsia="en-US" w:bidi="en-US"/>
        </w:rPr>
        <w:t xml:space="preserve">IDAS arbejdsstder (places of work) IDFI firmaer  (companies) </w:t>
      </w:r>
    </w:p>
  </w:comment>
  <w:comment w:id="8" w:author="Gunnar Vase Toft" w:date="2020-12-09T10:39:00Z" w:initials="GVT">
    <w:p>
      <w:r>
        <w:rPr>
          <w:rFonts w:ascii="Liberation Serif" w:hAnsi="Liberation Serif" w:eastAsia="DejaVu Sans" w:cs="DejaVu Sans"/>
          <w:lang w:val="en-US" w:eastAsia="en-US" w:bidi="en-US"/>
        </w:rPr>
        <w:t>Not on DST – as far as I know. Probably need to specify if we need all or only part of this</w:t>
      </w:r>
    </w:p>
  </w:comment>
  <w:comment w:id="9" w:author="Gunnar Vase Toft" w:date="2020-12-09T11:03:00Z" w:initials="GVT">
    <w:p>
      <w:r>
        <w:rPr>
          <w:rFonts w:ascii="Liberation Serif" w:hAnsi="Liberation Serif" w:eastAsia="DejaVu Sans" w:cs="DejaVu Sans"/>
          <w:lang w:val="en-US" w:eastAsia="en-US" w:bidi="en-US"/>
        </w:rPr>
        <w:t>From sundhedsdatastyrelsen ?</w:t>
      </w:r>
    </w:p>
  </w:comment>
  <w:comment w:id="10" w:author="Gunnar Vase Toft" w:date="2020-12-09T11:07:00Z" w:initials="GVT">
    <w:p>
      <w:r>
        <w:rPr>
          <w:rFonts w:ascii="Liberation Serif" w:hAnsi="Liberation Serif" w:eastAsia="DejaVu Sans" w:cs="DejaVu Sans"/>
          <w:lang w:val="en-US" w:eastAsia="en-US" w:bidi="en-US"/>
        </w:rPr>
        <w:t>What is this?</w:t>
      </w:r>
    </w:p>
  </w:comment>
  <w:comment w:id="11" w:author="Gunnar Vase Toft" w:date="2020-12-09T11:10:00Z" w:initials="GVT">
    <w:p>
      <w:r>
        <w:rPr>
          <w:rFonts w:ascii="Liberation Serif" w:hAnsi="Liberation Serif" w:eastAsia="DejaVu Sans" w:cs="DejaVu Sans"/>
          <w:lang w:val="en-US" w:eastAsia="en-US" w:bidi="en-US"/>
        </w:rPr>
        <w:t>at SDS – has recently been closed down – is it necessary ?</w:t>
      </w:r>
    </w:p>
  </w:comment>
  <w:comment w:id="12" w:author="Gunnar Vase Toft" w:date="2020-12-09T11:16:00Z" w:initials="GVT">
    <w:p>
      <w:r>
        <w:rPr>
          <w:rFonts w:ascii="Liberation Serif" w:hAnsi="Liberation Serif" w:eastAsia="DejaVu Sans" w:cs="DejaVu Sans"/>
          <w:lang w:val="en-US" w:eastAsia="en-US" w:bidi="en-US"/>
        </w:rPr>
        <w:t xml:space="preserve">covered above at DST </w:t>
      </w:r>
    </w:p>
  </w:comment>
  <w:comment w:id="13" w:author="Gunnar Vase Toft" w:date="2020-12-09T11:19:00Z" w:initials="GVT">
    <w:p>
      <w:r>
        <w:rPr>
          <w:rFonts w:ascii="Liberation Serif" w:hAnsi="Liberation Serif" w:eastAsia="DejaVu Sans" w:cs="DejaVu Sans"/>
          <w:lang w:val="en-US" w:eastAsia="en-US" w:bidi="en-US"/>
        </w:rPr>
        <w:t>I would like to include this for follow up on infertility in diabetes patients.</w:t>
      </w:r>
    </w:p>
  </w:comment>
  <w:comment w:id="14" w:author="Gunnar Vase Toft" w:date="2020-12-09T11:22:00Z" w:initials="GVT">
    <w:p>
      <w:r>
        <w:rPr>
          <w:rFonts w:ascii="Liberation Serif" w:hAnsi="Liberation Serif" w:eastAsia="DejaVu Sans" w:cs="DejaVu Sans"/>
          <w:lang w:val="en-US" w:eastAsia="en-US" w:bidi="en-US"/>
        </w:rPr>
        <w:t>LABKA ?</w:t>
      </w:r>
    </w:p>
  </w:comment>
  <w:comment w:id="15" w:author="Gunnar Vase Toft" w:date="2020-12-09T11:20:00Z" w:initials="GVT">
    <w:p>
      <w:r>
        <w:rPr>
          <w:rFonts w:ascii="Liberation Serif" w:hAnsi="Liberation Serif" w:eastAsia="DejaVu Sans" w:cs="DejaVu Sans"/>
          <w:lang w:val="en-US" w:eastAsia="en-US" w:bidi="en-US"/>
        </w:rPr>
        <w:t>covered above directly at DST</w:t>
      </w:r>
    </w:p>
  </w:comment>
  <w:comment w:id="16" w:author="Gunnar Vase Toft" w:date="2020-12-09T11:22:00Z" w:initials="GVT">
    <w:p>
      <w:r>
        <w:rPr>
          <w:rFonts w:ascii="Liberation Serif" w:hAnsi="Liberation Serif" w:eastAsia="DejaVu Sans" w:cs="DejaVu Sans"/>
          <w:lang w:val="en-US" w:eastAsia="en-US" w:bidi="en-US"/>
        </w:rPr>
        <w:t>Probably not possible – see above</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LPR diagnosis of overweight may be included : ICD 10: E66. </w:t>
      </w:r>
    </w:p>
    <w:p>
      <w:r>
        <w:rPr>
          <w:rFonts w:ascii="Liberation Serif" w:hAnsi="Liberation Serif" w:eastAsia="DejaVu Sans" w:cs="DejaVu Sans"/>
          <w:lang w:val="en-US" w:eastAsia="en-US" w:bidi="en-US"/>
        </w:rPr>
        <w:t xml:space="preserve">Maybe possible to get some data from electronic health records. </w:t>
      </w:r>
    </w:p>
  </w:comment>
  <w:comment w:id="17" w:author="Gunnar Vase Toft" w:date="2020-12-09T11:27:00Z" w:initials="GVT">
    <w:p>
      <w:r>
        <w:rPr>
          <w:rFonts w:ascii="Liberation Serif" w:hAnsi="Liberation Serif" w:eastAsia="DejaVu Sans" w:cs="DejaVu Sans"/>
          <w:lang w:val="en-US" w:eastAsia="en-US" w:bidi="en-US"/>
        </w:rPr>
        <w:t>Could we use diagnoses of substance abuse / alcohol abuse: ICD-10: F1x</w:t>
      </w:r>
    </w:p>
  </w:comment>
  <w:comment w:id="18" w:author="Gunnar Vase Toft" w:date="2020-12-09T11:31:00Z" w:initials="GVT">
    <w:p>
      <w:r>
        <w:rPr>
          <w:rFonts w:ascii="Liberation Serif" w:hAnsi="Liberation Serif" w:eastAsia="DejaVu Sans" w:cs="DejaVu Sans"/>
          <w:lang w:val="en-US" w:eastAsia="en-US" w:bidi="en-US"/>
        </w:rPr>
        <w:t>covered above MFR ?</w:t>
      </w:r>
    </w:p>
  </w:comment>
  <w:comment w:id="19" w:author="Gunnar Vase Toft" w:date="2020-12-09T11:31:00Z" w:initials="GVT">
    <w:p>
      <w:r>
        <w:rPr>
          <w:rFonts w:ascii="Liberation Serif" w:hAnsi="Liberation Serif" w:eastAsia="DejaVu Sans" w:cs="DejaVu Sans"/>
          <w:lang w:val="en-US" w:eastAsia="en-US" w:bidi="en-US"/>
        </w:rPr>
        <w:t>LABKA ?</w:t>
      </w:r>
    </w:p>
  </w:comment>
  <w:comment w:id="20" w:author="Gunnar Vase Toft" w:date="2020-12-09T11:43:00Z" w:initials="GVT">
    <w:p>
      <w:r>
        <w:rPr>
          <w:rFonts w:ascii="Liberation Serif" w:hAnsi="Liberation Serif" w:eastAsia="DejaVu Sans" w:cs="DejaVu Sans"/>
          <w:lang w:val="en-US" w:eastAsia="en-US" w:bidi="en-US"/>
        </w:rPr>
        <w:t>Add as many as relevant + Sine ?</w:t>
      </w:r>
    </w:p>
  </w:comment>
  <w:comment w:id="21" w:author="Gunnar Vase Toft" w:date="2020-12-09T11:39:00Z" w:initials="GVT">
    <w:p>
      <w:r>
        <w:rPr>
          <w:rFonts w:ascii="Liberation Serif" w:hAnsi="Liberation Serif" w:eastAsia="DejaVu Sans" w:cs="DejaVu Sans"/>
          <w:lang w:val="en-US" w:eastAsia="en-US" w:bidi="en-US"/>
        </w:rPr>
        <w:t>I have not given any thourghts to individual variables – for now only overall registers as mentioned above.</w:t>
      </w:r>
    </w:p>
    <w:p>
      <w:r>
        <w:rPr>
          <w:rFonts w:ascii="Liberation Serif" w:hAnsi="Liberation Serif" w:eastAsia="DejaVu Sans" w:cs="DejaVu Sans"/>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w="http://schemas.openxmlformats.org/wordprocessingml/2006/main">
  <w:zoom w:percent="100"/>
  <w:trackRevisions/>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illedtekstTegn" w:customStyle="1">
    <w:name w:val="Billedtekst Tegn"/>
    <w:basedOn w:val="DefaultParagraphFont"/>
    <w:link w:val="Billedtekst"/>
    <w:qFormat/>
    <w:rPr/>
  </w:style>
  <w:style w:type="character" w:styleId="VerbatimChar" w:customStyle="1">
    <w:name w:val="Verbatim Char"/>
    <w:basedOn w:val="BilledtekstTegn"/>
    <w:link w:val="SourceCode"/>
    <w:qFormat/>
    <w:rPr>
      <w:rFonts w:ascii="Consolas" w:hAnsi="Consolas"/>
      <w:sz w:val="22"/>
    </w:rPr>
  </w:style>
  <w:style w:type="character" w:styleId="FootnoteCharacters" w:customStyle="1">
    <w:name w:val="Footnote Characters"/>
    <w:basedOn w:val="BilledtekstTegn"/>
    <w:qFormat/>
    <w:rPr>
      <w:vertAlign w:val="superscript"/>
    </w:rPr>
  </w:style>
  <w:style w:type="character" w:styleId="FootnoteAnchor" w:customStyle="1">
    <w:name w:val="Footnote Anchor"/>
    <w:rPr>
      <w:vertAlign w:val="superscript"/>
    </w:rPr>
  </w:style>
  <w:style w:type="character" w:styleId="InternetLink">
    <w:name w:val="Hyperlink"/>
    <w:basedOn w:val="BilledtekstTegn"/>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Annotationreference">
    <w:name w:val="annotation reference"/>
    <w:basedOn w:val="DefaultParagraphFont"/>
    <w:semiHidden/>
    <w:unhideWhenUsed/>
    <w:qFormat/>
    <w:rsid w:val="009d64b8"/>
    <w:rPr>
      <w:sz w:val="16"/>
      <w:szCs w:val="16"/>
    </w:rPr>
  </w:style>
  <w:style w:type="character" w:styleId="KommentartekstTegn" w:customStyle="1">
    <w:name w:val="Kommentartekst Tegn"/>
    <w:basedOn w:val="DefaultParagraphFont"/>
    <w:link w:val="Kommentartekst"/>
    <w:semiHidden/>
    <w:qFormat/>
    <w:rsid w:val="009d64b8"/>
    <w:rPr>
      <w:sz w:val="20"/>
      <w:szCs w:val="20"/>
    </w:rPr>
  </w:style>
  <w:style w:type="character" w:styleId="KommentaremneTegn" w:customStyle="1">
    <w:name w:val="Kommentaremne Tegn"/>
    <w:basedOn w:val="KommentartekstTegn"/>
    <w:link w:val="Kommentaremne"/>
    <w:semiHidden/>
    <w:qFormat/>
    <w:rsid w:val="009d64b8"/>
    <w:rPr>
      <w:b/>
      <w:bCs/>
      <w:sz w:val="20"/>
      <w:szCs w:val="20"/>
    </w:rPr>
  </w:style>
  <w:style w:type="character" w:styleId="MarkeringsbobletekstTegn" w:customStyle="1">
    <w:name w:val="Markeringsbobletekst Tegn"/>
    <w:basedOn w:val="DefaultParagraphFont"/>
    <w:link w:val="Markeringsbobletekst"/>
    <w:semiHidden/>
    <w:qFormat/>
    <w:rsid w:val="009d64b8"/>
    <w:rPr>
      <w:rFonts w:ascii="Segoe UI" w:hAnsi="Segoe UI" w:cs="Segoe UI"/>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BilledtekstTegn"/>
    <w:qFormat/>
    <w:pPr>
      <w:spacing w:before="0" w:after="120"/>
    </w:pPr>
    <w:rPr>
      <w: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spacing w:before="720" w:after="115"/>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Annotationtext">
    <w:name w:val="annotation text"/>
    <w:basedOn w:val="Normal"/>
    <w:link w:val="KommentartekstTegn"/>
    <w:semiHidden/>
    <w:unhideWhenUsed/>
    <w:qFormat/>
    <w:rsid w:val="009d64b8"/>
    <w:pPr/>
    <w:rPr>
      <w:sz w:val="20"/>
      <w:szCs w:val="20"/>
    </w:rPr>
  </w:style>
  <w:style w:type="paragraph" w:styleId="Annotationsubject">
    <w:name w:val="annotation subject"/>
    <w:basedOn w:val="Annotationtext"/>
    <w:next w:val="Annotationtext"/>
    <w:link w:val="KommentaremneTegn"/>
    <w:semiHidden/>
    <w:unhideWhenUsed/>
    <w:qFormat/>
    <w:rsid w:val="009d64b8"/>
    <w:pPr/>
    <w:rPr>
      <w:b/>
      <w:bCs/>
    </w:rPr>
  </w:style>
  <w:style w:type="paragraph" w:styleId="BalloonText">
    <w:name w:val="Balloon Text"/>
    <w:basedOn w:val="Normal"/>
    <w:link w:val="MarkeringsbobletekstTegn"/>
    <w:semiHidden/>
    <w:unhideWhenUsed/>
    <w:qFormat/>
    <w:rsid w:val="009d64b8"/>
    <w:pPr>
      <w:spacing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anishhealthdata.com/find-health-data/Danskernes-sundhed" TargetMode="External"/><Relationship Id="rId3" Type="http://schemas.openxmlformats.org/officeDocument/2006/relationships/hyperlink" Target="http://www.danskernessundhed.dk/Spoergeskema" TargetMode="External"/><Relationship Id="rId4" Type="http://schemas.openxmlformats.org/officeDocument/2006/relationships/hyperlink" Target="mailto:lwjohnst@ph.au.dk" TargetMode="External"/><Relationship Id="rId5" Type="http://schemas.openxmlformats.org/officeDocument/2006/relationships/hyperlink" Target="mailto:omar.silverman@ph.au.dk" TargetMode="External"/><Relationship Id="rId6" Type="http://schemas.openxmlformats.org/officeDocument/2006/relationships/hyperlink" Target="mailto:daniel.witte@ph.au.dk" TargetMode="Externa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LibreOffice/6.4.6.2$Linux_X86_64 LibreOffice_project/40$Build-2</Application>
  <Pages>14</Pages>
  <Words>2139</Words>
  <Characters>13049</Characters>
  <CharactersWithSpaces>15158</CharactersWithSpaces>
  <Paragraphs>30</Paragraphs>
  <Company>Region Midtjylland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2020-12-09T10:54:00Z</dcterms:created>
  <dc:creator>Gunnar Vase Toft</dc:creator>
  <dc:description/>
  <dc:language>en-US</dc:language>
  <cp:lastModifiedBy>Gunnar Vase Toft</cp:lastModifiedBy>
  <dcterms:modified xsi:type="dcterms:W3CDTF">2020-12-15T09:00:00Z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Region Midtjylland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output">
    <vt:lpwstr>word_document</vt:lpwstr>
  </property>
</Properties>
</file>